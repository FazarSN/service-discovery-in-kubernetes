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CA3F72" w14:textId="77777777" w:rsidR="006B1C8E" w:rsidRPr="003B542F" w:rsidRDefault="00DE24EA" w:rsidP="00FA7537">
      <w:pPr>
        <w:pStyle w:val="Title"/>
        <w:jc w:val="both"/>
        <w:rPr>
          <w:sz w:val="72"/>
          <w:szCs w:val="72"/>
        </w:rPr>
      </w:pPr>
      <w:r>
        <w:rPr>
          <w:sz w:val="72"/>
          <w:szCs w:val="72"/>
        </w:rPr>
        <w:t>Kubernetes Hands-On</w:t>
      </w:r>
    </w:p>
    <w:p w14:paraId="3AF0AD77" w14:textId="77777777" w:rsidR="006B1C8E" w:rsidRPr="0026504D" w:rsidRDefault="00041F83" w:rsidP="00FA7537">
      <w:pPr>
        <w:pStyle w:val="Subtitle"/>
        <w:jc w:val="both"/>
      </w:pPr>
      <w:bookmarkStart w:id="0" w:name="_Hlk487785372"/>
      <w:bookmarkEnd w:id="0"/>
      <w:r>
        <w:t>Service Discovery, Distributed Tracing, and Deployment</w:t>
      </w:r>
    </w:p>
    <w:p w14:paraId="3E3B78C9" w14:textId="77777777" w:rsidR="006B1C8E" w:rsidRDefault="00041F83" w:rsidP="00FA7537">
      <w:pPr>
        <w:jc w:val="both"/>
      </w:pPr>
      <w:r>
        <w:t>In this tutorial, we will have practical labs related to</w:t>
      </w:r>
      <w:r w:rsidRPr="00041F83">
        <w:t xml:space="preserve"> Service Discovery, Distributed Tracing, and Deployment</w:t>
      </w:r>
      <w:r w:rsidR="00D62083">
        <w:t xml:space="preserve"> in Kubernetes</w:t>
      </w:r>
      <w:r>
        <w:t xml:space="preserve">. </w:t>
      </w:r>
      <w:r w:rsidR="00D62083">
        <w:t>The technology we will use are :</w:t>
      </w:r>
    </w:p>
    <w:p w14:paraId="0A958699" w14:textId="77777777" w:rsidR="00D62083" w:rsidRDefault="00D62083" w:rsidP="00FA7537">
      <w:pPr>
        <w:pStyle w:val="ListParagraph"/>
        <w:numPr>
          <w:ilvl w:val="0"/>
          <w:numId w:val="23"/>
        </w:numPr>
        <w:jc w:val="both"/>
      </w:pPr>
      <w:r>
        <w:t>Spring Boot</w:t>
      </w:r>
      <w:r w:rsidR="006E12C0">
        <w:t xml:space="preserve"> &amp; Cloud</w:t>
      </w:r>
    </w:p>
    <w:p w14:paraId="25594B50" w14:textId="77777777" w:rsidR="00D62083" w:rsidRDefault="00D62083" w:rsidP="00FA7537">
      <w:pPr>
        <w:pStyle w:val="ListParagraph"/>
        <w:numPr>
          <w:ilvl w:val="0"/>
          <w:numId w:val="23"/>
        </w:numPr>
        <w:jc w:val="both"/>
      </w:pPr>
      <w:r>
        <w:t>Feign</w:t>
      </w:r>
    </w:p>
    <w:p w14:paraId="6DAB0A96" w14:textId="77777777" w:rsidR="006E12C0" w:rsidRDefault="006E12C0" w:rsidP="00FA7537">
      <w:pPr>
        <w:pStyle w:val="ListParagraph"/>
        <w:numPr>
          <w:ilvl w:val="0"/>
          <w:numId w:val="23"/>
        </w:numPr>
        <w:jc w:val="both"/>
      </w:pPr>
      <w:r>
        <w:t>Sleuth</w:t>
      </w:r>
    </w:p>
    <w:p w14:paraId="55C2041E" w14:textId="77777777" w:rsidR="00D62083" w:rsidRDefault="00D62083" w:rsidP="00FA7537">
      <w:pPr>
        <w:pStyle w:val="ListParagraph"/>
        <w:numPr>
          <w:ilvl w:val="0"/>
          <w:numId w:val="23"/>
        </w:numPr>
        <w:jc w:val="both"/>
      </w:pPr>
      <w:r>
        <w:t>Zipkin</w:t>
      </w:r>
    </w:p>
    <w:p w14:paraId="0F24D4D5" w14:textId="77777777" w:rsidR="00D62083" w:rsidRDefault="00D62083" w:rsidP="00FA7537">
      <w:pPr>
        <w:pStyle w:val="ListParagraph"/>
        <w:numPr>
          <w:ilvl w:val="0"/>
          <w:numId w:val="23"/>
        </w:numPr>
        <w:jc w:val="both"/>
      </w:pPr>
      <w:r>
        <w:t>RabbitMQ</w:t>
      </w:r>
    </w:p>
    <w:p w14:paraId="1305B25E" w14:textId="77777777" w:rsidR="00D62083" w:rsidRPr="0026504D" w:rsidRDefault="00D62083" w:rsidP="00FA7537">
      <w:pPr>
        <w:pStyle w:val="ListParagraph"/>
        <w:numPr>
          <w:ilvl w:val="0"/>
          <w:numId w:val="23"/>
        </w:numPr>
        <w:jc w:val="both"/>
      </w:pPr>
      <w:r>
        <w:t>Zuul API Gateway</w:t>
      </w:r>
    </w:p>
    <w:p w14:paraId="5C988275" w14:textId="77777777" w:rsidR="0026484A" w:rsidRPr="0026504D" w:rsidRDefault="00D62083" w:rsidP="00FA7537">
      <w:pPr>
        <w:pStyle w:val="Heading1"/>
        <w:jc w:val="both"/>
      </w:pPr>
      <w:r>
        <w:t>Architecture</w:t>
      </w:r>
    </w:p>
    <w:p w14:paraId="61D1B930" w14:textId="77777777" w:rsidR="00F131F3" w:rsidRDefault="00D62083" w:rsidP="00FA7537">
      <w:pPr>
        <w:jc w:val="both"/>
      </w:pPr>
      <w:r>
        <w:t>The architecture we will use is describe bel</w:t>
      </w:r>
      <w:r w:rsidR="007B6642">
        <w:t>ow</w:t>
      </w:r>
      <w:r>
        <w:t>:</w:t>
      </w:r>
    </w:p>
    <w:p w14:paraId="45BA5BDA" w14:textId="436DF11A" w:rsidR="00F131F3" w:rsidRPr="00D902A4" w:rsidRDefault="00B66016" w:rsidP="00FA7537">
      <w:pPr>
        <w:jc w:val="both"/>
      </w:pPr>
      <w:r>
        <w:rPr>
          <w:noProof/>
        </w:rPr>
        <w:drawing>
          <wp:inline distT="0" distB="0" distL="0" distR="0" wp14:anchorId="6BC755A6" wp14:editId="7E2A884F">
            <wp:extent cx="5943600" cy="4107180"/>
            <wp:effectExtent l="0" t="0" r="0"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ervice Discovery.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107180"/>
                    </a:xfrm>
                    <a:prstGeom prst="rect">
                      <a:avLst/>
                    </a:prstGeom>
                  </pic:spPr>
                </pic:pic>
              </a:graphicData>
            </a:graphic>
          </wp:inline>
        </w:drawing>
      </w:r>
    </w:p>
    <w:p w14:paraId="7C3FC84D" w14:textId="07D52D88" w:rsidR="00CF038D" w:rsidRPr="0026504D" w:rsidRDefault="00363B13" w:rsidP="00FA7537">
      <w:pPr>
        <w:pStyle w:val="Heading1"/>
        <w:jc w:val="both"/>
      </w:pPr>
      <w:r>
        <w:lastRenderedPageBreak/>
        <w:t>Connecting to Cluster</w:t>
      </w:r>
    </w:p>
    <w:p w14:paraId="1AF80022" w14:textId="61548E0A" w:rsidR="00642290" w:rsidRDefault="00642290" w:rsidP="00FA7537">
      <w:pPr>
        <w:pStyle w:val="ListParagraph"/>
        <w:numPr>
          <w:ilvl w:val="0"/>
          <w:numId w:val="25"/>
        </w:numPr>
        <w:jc w:val="both"/>
      </w:pPr>
      <w:r>
        <w:t>Using Powershell</w:t>
      </w:r>
    </w:p>
    <w:p w14:paraId="7066D6E6" w14:textId="2FFDC133" w:rsidR="00E06FB2" w:rsidRDefault="00E06FB2" w:rsidP="00FA7537">
      <w:pPr>
        <w:jc w:val="both"/>
      </w:pPr>
      <w:r>
        <w:t>We can</w:t>
      </w:r>
      <w:r w:rsidR="001735D7">
        <w:t xml:space="preserve"> use Windows Powershell </w:t>
      </w:r>
      <w:r>
        <w:t>to</w:t>
      </w:r>
      <w:r w:rsidR="001735D7">
        <w:t xml:space="preserve"> connecting to our kubernetes cluster at </w:t>
      </w:r>
      <w:r w:rsidR="001735D7" w:rsidRPr="001735D7">
        <w:t>172.20.103.122</w:t>
      </w:r>
      <w:r>
        <w:t xml:space="preserve">, and before that, you need to install Docker for </w:t>
      </w:r>
      <w:r w:rsidR="001472EE">
        <w:t>Windows</w:t>
      </w:r>
      <w:r>
        <w:t xml:space="preserve"> first for building images later</w:t>
      </w:r>
      <w:r w:rsidR="001735D7">
        <w:t xml:space="preserve">. </w:t>
      </w:r>
      <w:r w:rsidR="001472EE">
        <w:t xml:space="preserve">Docker for Windows installer located here: </w:t>
      </w:r>
      <w:r w:rsidR="001472EE" w:rsidRPr="001472EE">
        <w:t>\\cx-id2-file01\Temp\Docker</w:t>
      </w:r>
    </w:p>
    <w:p w14:paraId="47A083E7" w14:textId="344F2918" w:rsidR="001735D7" w:rsidRDefault="00E06FB2" w:rsidP="00FA7537">
      <w:pPr>
        <w:jc w:val="both"/>
      </w:pPr>
      <w:r>
        <w:t>Y</w:t>
      </w:r>
      <w:r w:rsidR="001735D7">
        <w:t xml:space="preserve">ou can get config file from </w:t>
      </w:r>
      <w:hyperlink r:id="rId9" w:history="1">
        <w:r w:rsidR="001735D7">
          <w:rPr>
            <w:rStyle w:val="Hyperlink"/>
          </w:rPr>
          <w:t>https://raw.githubusercontent.com/sidie88/service-discovery-in-kubernetes/master/kube-config/config</w:t>
        </w:r>
      </w:hyperlink>
      <w:r>
        <w:rPr>
          <w:rStyle w:val="Hyperlink"/>
        </w:rPr>
        <w:t xml:space="preserve">. </w:t>
      </w:r>
    </w:p>
    <w:p w14:paraId="34137DE0" w14:textId="67D3CE59" w:rsidR="001735D7" w:rsidRDefault="001735D7" w:rsidP="00FA7537">
      <w:pPr>
        <w:pStyle w:val="ListParagraph"/>
        <w:numPr>
          <w:ilvl w:val="0"/>
          <w:numId w:val="24"/>
        </w:numPr>
        <w:jc w:val="both"/>
      </w:pPr>
      <w:r>
        <w:t>Set kubernetes config</w:t>
      </w:r>
    </w:p>
    <w:p w14:paraId="4BC2A94F" w14:textId="3295CAEE" w:rsidR="00363B13" w:rsidRPr="001735D7" w:rsidRDefault="00363B13" w:rsidP="00FA7537">
      <w:pPr>
        <w:ind w:firstLine="360"/>
        <w:jc w:val="both"/>
        <w:rPr>
          <w:rFonts w:ascii="Courier New" w:hAnsi="Courier New" w:cs="Courier New"/>
        </w:rPr>
      </w:pPr>
      <w:r w:rsidRPr="001735D7">
        <w:rPr>
          <w:rFonts w:ascii="Courier New" w:hAnsi="Courier New" w:cs="Courier New"/>
        </w:rPr>
        <w:t>$Env:KUBECONFIG=("</w:t>
      </w:r>
      <w:r w:rsidR="001735D7" w:rsidRPr="001735D7">
        <w:rPr>
          <w:rFonts w:ascii="Courier New" w:hAnsi="Courier New" w:cs="Courier New"/>
        </w:rPr>
        <w:t>&lt;YOUR_CONFIG_FILE_LOCATION&gt;</w:t>
      </w:r>
      <w:r w:rsidRPr="001735D7">
        <w:rPr>
          <w:rFonts w:ascii="Courier New" w:hAnsi="Courier New" w:cs="Courier New"/>
        </w:rPr>
        <w:t>\config")</w:t>
      </w:r>
    </w:p>
    <w:p w14:paraId="1551DE54" w14:textId="2DF0AF17" w:rsidR="001735D7" w:rsidRDefault="001735D7" w:rsidP="00FA7537">
      <w:pPr>
        <w:pStyle w:val="ListParagraph"/>
        <w:numPr>
          <w:ilvl w:val="0"/>
          <w:numId w:val="24"/>
        </w:numPr>
        <w:jc w:val="both"/>
      </w:pPr>
      <w:r>
        <w:t>Check kubernetes config</w:t>
      </w:r>
    </w:p>
    <w:p w14:paraId="143101D3" w14:textId="3DE856AC" w:rsidR="00363B13" w:rsidRPr="001735D7" w:rsidRDefault="00363B13" w:rsidP="00FA7537">
      <w:pPr>
        <w:ind w:firstLine="360"/>
        <w:jc w:val="both"/>
        <w:rPr>
          <w:rFonts w:ascii="Courier New" w:hAnsi="Courier New" w:cs="Courier New"/>
          <w:noProof/>
        </w:rPr>
      </w:pPr>
      <w:r w:rsidRPr="001735D7">
        <w:rPr>
          <w:rFonts w:ascii="Courier New" w:hAnsi="Courier New" w:cs="Courier New"/>
        </w:rPr>
        <w:t>kubectl config view</w:t>
      </w:r>
      <w:r w:rsidRPr="001735D7">
        <w:rPr>
          <w:rFonts w:ascii="Courier New" w:hAnsi="Courier New" w:cs="Courier New"/>
          <w:noProof/>
        </w:rPr>
        <w:t xml:space="preserve"> </w:t>
      </w:r>
    </w:p>
    <w:p w14:paraId="7515F001" w14:textId="7BB15A92" w:rsidR="00582F6F" w:rsidRDefault="001735D7" w:rsidP="00FA7537">
      <w:pPr>
        <w:ind w:firstLine="360"/>
        <w:jc w:val="both"/>
        <w:rPr>
          <w:rStyle w:val="Emphasis"/>
        </w:rPr>
      </w:pPr>
      <w:r>
        <w:rPr>
          <w:noProof/>
        </w:rPr>
        <w:drawing>
          <wp:inline distT="0" distB="0" distL="0" distR="0" wp14:anchorId="2E10F0C6" wp14:editId="29715407">
            <wp:extent cx="5943600" cy="2870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70200"/>
                    </a:xfrm>
                    <a:prstGeom prst="rect">
                      <a:avLst/>
                    </a:prstGeom>
                  </pic:spPr>
                </pic:pic>
              </a:graphicData>
            </a:graphic>
          </wp:inline>
        </w:drawing>
      </w:r>
    </w:p>
    <w:p w14:paraId="5DEC7E8F" w14:textId="43B6111C" w:rsidR="001735D7" w:rsidRDefault="001735D7" w:rsidP="00FA7537">
      <w:pPr>
        <w:pStyle w:val="ListParagraph"/>
        <w:numPr>
          <w:ilvl w:val="0"/>
          <w:numId w:val="24"/>
        </w:numPr>
        <w:jc w:val="both"/>
        <w:rPr>
          <w:rStyle w:val="Emphasis"/>
          <w:b w:val="0"/>
          <w:color w:val="auto"/>
        </w:rPr>
      </w:pPr>
      <w:r>
        <w:rPr>
          <w:rStyle w:val="Emphasis"/>
          <w:b w:val="0"/>
          <w:color w:val="auto"/>
        </w:rPr>
        <w:t>Check connection to kubernetes cluster</w:t>
      </w:r>
    </w:p>
    <w:p w14:paraId="3ABB2501" w14:textId="68DD1B65" w:rsidR="001735D7" w:rsidRDefault="001735D7" w:rsidP="00FA7537">
      <w:pPr>
        <w:ind w:left="360"/>
        <w:jc w:val="both"/>
        <w:rPr>
          <w:rStyle w:val="Emphasis"/>
          <w:rFonts w:ascii="Courier New" w:hAnsi="Courier New" w:cs="Courier New"/>
          <w:b w:val="0"/>
          <w:color w:val="auto"/>
        </w:rPr>
      </w:pPr>
      <w:r w:rsidRPr="001735D7">
        <w:rPr>
          <w:rStyle w:val="Emphasis"/>
          <w:rFonts w:ascii="Courier New" w:hAnsi="Courier New" w:cs="Courier New"/>
          <w:b w:val="0"/>
          <w:color w:val="auto"/>
        </w:rPr>
        <w:t>kubectl get nodes</w:t>
      </w:r>
    </w:p>
    <w:p w14:paraId="0570E2B0" w14:textId="6F4D5059" w:rsidR="001735D7" w:rsidRDefault="001735D7" w:rsidP="00FA7537">
      <w:pPr>
        <w:ind w:left="360"/>
        <w:jc w:val="both"/>
        <w:rPr>
          <w:rStyle w:val="Emphasis"/>
          <w:rFonts w:ascii="Courier New" w:hAnsi="Courier New" w:cs="Courier New"/>
          <w:b w:val="0"/>
          <w:color w:val="auto"/>
        </w:rPr>
      </w:pPr>
      <w:r>
        <w:rPr>
          <w:noProof/>
        </w:rPr>
        <w:drawing>
          <wp:inline distT="0" distB="0" distL="0" distR="0" wp14:anchorId="777AC6C3" wp14:editId="528C66B7">
            <wp:extent cx="5943600" cy="7169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16915"/>
                    </a:xfrm>
                    <a:prstGeom prst="rect">
                      <a:avLst/>
                    </a:prstGeom>
                  </pic:spPr>
                </pic:pic>
              </a:graphicData>
            </a:graphic>
          </wp:inline>
        </w:drawing>
      </w:r>
    </w:p>
    <w:p w14:paraId="04104652" w14:textId="54D8A332" w:rsidR="001735D7" w:rsidRDefault="001735D7" w:rsidP="00FA7537">
      <w:pPr>
        <w:ind w:left="360"/>
        <w:jc w:val="both"/>
        <w:rPr>
          <w:rStyle w:val="Emphasis"/>
          <w:rFonts w:ascii="Courier New" w:hAnsi="Courier New" w:cs="Courier New"/>
          <w:b w:val="0"/>
          <w:color w:val="auto"/>
        </w:rPr>
      </w:pPr>
      <w:r>
        <w:rPr>
          <w:rStyle w:val="Emphasis"/>
          <w:rFonts w:ascii="Courier New" w:hAnsi="Courier New" w:cs="Courier New"/>
          <w:b w:val="0"/>
          <w:color w:val="auto"/>
        </w:rPr>
        <w:t>kubectl cluster-info</w:t>
      </w:r>
    </w:p>
    <w:p w14:paraId="15F9960D" w14:textId="769E72D7" w:rsidR="001735D7" w:rsidRDefault="00517D79" w:rsidP="00FA7537">
      <w:pPr>
        <w:ind w:left="360"/>
        <w:jc w:val="both"/>
        <w:rPr>
          <w:rStyle w:val="Emphasis"/>
          <w:rFonts w:ascii="Courier New" w:hAnsi="Courier New" w:cs="Courier New"/>
          <w:b w:val="0"/>
          <w:color w:val="auto"/>
        </w:rPr>
      </w:pPr>
      <w:r>
        <w:rPr>
          <w:noProof/>
        </w:rPr>
        <w:lastRenderedPageBreak/>
        <w:drawing>
          <wp:inline distT="0" distB="0" distL="0" distR="0" wp14:anchorId="7564E28C" wp14:editId="504EB5BA">
            <wp:extent cx="5943600" cy="542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2307"/>
                    <a:stretch/>
                  </pic:blipFill>
                  <pic:spPr bwMode="auto">
                    <a:xfrm>
                      <a:off x="0" y="0"/>
                      <a:ext cx="5943600" cy="542925"/>
                    </a:xfrm>
                    <a:prstGeom prst="rect">
                      <a:avLst/>
                    </a:prstGeom>
                    <a:ln>
                      <a:noFill/>
                    </a:ln>
                    <a:extLst>
                      <a:ext uri="{53640926-AAD7-44D8-BBD7-CCE9431645EC}">
                        <a14:shadowObscured xmlns:a14="http://schemas.microsoft.com/office/drawing/2010/main"/>
                      </a:ext>
                    </a:extLst>
                  </pic:spPr>
                </pic:pic>
              </a:graphicData>
            </a:graphic>
          </wp:inline>
        </w:drawing>
      </w:r>
    </w:p>
    <w:p w14:paraId="03D9F851" w14:textId="77777777" w:rsidR="00642290" w:rsidRDefault="00642290" w:rsidP="00FA7537">
      <w:pPr>
        <w:ind w:left="360"/>
        <w:jc w:val="both"/>
        <w:rPr>
          <w:rStyle w:val="Emphasis"/>
          <w:rFonts w:ascii="Courier New" w:hAnsi="Courier New" w:cs="Courier New"/>
          <w:b w:val="0"/>
          <w:color w:val="auto"/>
        </w:rPr>
      </w:pPr>
    </w:p>
    <w:p w14:paraId="5C17F75E" w14:textId="148E63F9" w:rsidR="00642290" w:rsidRPr="00642290" w:rsidRDefault="00642290" w:rsidP="00FA7537">
      <w:pPr>
        <w:pStyle w:val="ListParagraph"/>
        <w:numPr>
          <w:ilvl w:val="0"/>
          <w:numId w:val="25"/>
        </w:numPr>
        <w:jc w:val="both"/>
        <w:rPr>
          <w:rStyle w:val="Emphasis"/>
          <w:rFonts w:cstheme="minorHAnsi"/>
          <w:b w:val="0"/>
          <w:color w:val="auto"/>
        </w:rPr>
      </w:pPr>
      <w:r w:rsidRPr="00642290">
        <w:rPr>
          <w:rStyle w:val="Emphasis"/>
          <w:rFonts w:cstheme="minorHAnsi"/>
          <w:b w:val="0"/>
          <w:color w:val="auto"/>
        </w:rPr>
        <w:t xml:space="preserve">Using </w:t>
      </w:r>
      <w:r w:rsidR="001472EE">
        <w:rPr>
          <w:rStyle w:val="Emphasis"/>
          <w:rFonts w:cstheme="minorHAnsi"/>
          <w:b w:val="0"/>
          <w:color w:val="auto"/>
        </w:rPr>
        <w:t xml:space="preserve">Kubernetes </w:t>
      </w:r>
      <w:r w:rsidR="009B07D7">
        <w:rPr>
          <w:rStyle w:val="Emphasis"/>
          <w:rFonts w:cstheme="minorHAnsi"/>
          <w:b w:val="0"/>
          <w:color w:val="auto"/>
        </w:rPr>
        <w:t>C</w:t>
      </w:r>
      <w:r w:rsidR="001472EE">
        <w:rPr>
          <w:rStyle w:val="Emphasis"/>
          <w:rFonts w:cstheme="minorHAnsi"/>
          <w:b w:val="0"/>
          <w:color w:val="auto"/>
        </w:rPr>
        <w:t xml:space="preserve">ontrol </w:t>
      </w:r>
      <w:r w:rsidR="009B07D7">
        <w:rPr>
          <w:rStyle w:val="Emphasis"/>
          <w:rFonts w:cstheme="minorHAnsi"/>
          <w:b w:val="0"/>
          <w:color w:val="auto"/>
        </w:rPr>
        <w:t>P</w:t>
      </w:r>
      <w:r w:rsidR="001472EE">
        <w:rPr>
          <w:rStyle w:val="Emphasis"/>
          <w:rFonts w:cstheme="minorHAnsi"/>
          <w:b w:val="0"/>
          <w:color w:val="auto"/>
        </w:rPr>
        <w:t>lane</w:t>
      </w:r>
    </w:p>
    <w:p w14:paraId="205B54FF" w14:textId="782DB367" w:rsidR="00820AF2" w:rsidRDefault="00820AF2" w:rsidP="00FA7537">
      <w:pPr>
        <w:ind w:left="360"/>
        <w:jc w:val="both"/>
        <w:rPr>
          <w:rStyle w:val="Emphasis"/>
          <w:rFonts w:cstheme="minorHAnsi"/>
          <w:b w:val="0"/>
          <w:color w:val="auto"/>
        </w:rPr>
      </w:pPr>
      <w:r>
        <w:rPr>
          <w:rStyle w:val="Emphasis"/>
          <w:rFonts w:cstheme="minorHAnsi"/>
          <w:b w:val="0"/>
          <w:color w:val="auto"/>
        </w:rPr>
        <w:t>Login into control plane using your credential :</w:t>
      </w:r>
    </w:p>
    <w:p w14:paraId="6A3B18A7" w14:textId="6D0DE002" w:rsidR="00820AF2" w:rsidRPr="00820AF2" w:rsidRDefault="00820AF2" w:rsidP="00FA7537">
      <w:pPr>
        <w:pStyle w:val="ListParagraph"/>
        <w:numPr>
          <w:ilvl w:val="0"/>
          <w:numId w:val="26"/>
        </w:numPr>
        <w:jc w:val="both"/>
        <w:rPr>
          <w:rStyle w:val="Emphasis"/>
          <w:rFonts w:cstheme="minorHAnsi"/>
          <w:b w:val="0"/>
          <w:color w:val="auto"/>
        </w:rPr>
      </w:pPr>
      <w:r>
        <w:rPr>
          <w:rStyle w:val="Emphasis"/>
          <w:rFonts w:cstheme="minorHAnsi"/>
          <w:b w:val="0"/>
          <w:color w:val="auto"/>
        </w:rPr>
        <w:t xml:space="preserve">Create kubernetes config cluster connection </w:t>
      </w:r>
    </w:p>
    <w:p w14:paraId="4A038E86" w14:textId="4DD41810" w:rsidR="00E73D7F" w:rsidRPr="00820AF2" w:rsidRDefault="00E73D7F" w:rsidP="00FA7537">
      <w:pPr>
        <w:ind w:left="720"/>
        <w:jc w:val="both"/>
        <w:rPr>
          <w:rStyle w:val="Emphasis"/>
          <w:rFonts w:ascii="Courier New" w:hAnsi="Courier New" w:cs="Courier New"/>
          <w:b w:val="0"/>
          <w:color w:val="auto"/>
          <w:lang w:val="en-ID"/>
        </w:rPr>
      </w:pPr>
      <w:r>
        <w:rPr>
          <w:rStyle w:val="Emphasis"/>
          <w:rFonts w:ascii="Courier New" w:hAnsi="Courier New" w:cs="Courier New"/>
          <w:b w:val="0"/>
          <w:color w:val="auto"/>
        </w:rPr>
        <w:t>mkdir .kube</w:t>
      </w:r>
    </w:p>
    <w:p w14:paraId="436FCDAA" w14:textId="5CABEFEF" w:rsidR="00E73D7F" w:rsidRDefault="00E73D7F" w:rsidP="00FA7537">
      <w:pPr>
        <w:ind w:left="720"/>
        <w:jc w:val="both"/>
        <w:rPr>
          <w:rStyle w:val="Emphasis"/>
          <w:rFonts w:ascii="Courier New" w:hAnsi="Courier New" w:cs="Courier New"/>
          <w:b w:val="0"/>
          <w:color w:val="auto"/>
        </w:rPr>
      </w:pPr>
      <w:r>
        <w:rPr>
          <w:rStyle w:val="Emphasis"/>
          <w:rFonts w:ascii="Courier New" w:hAnsi="Courier New" w:cs="Courier New"/>
          <w:b w:val="0"/>
          <w:color w:val="auto"/>
        </w:rPr>
        <w:t>cd .kube/</w:t>
      </w:r>
    </w:p>
    <w:p w14:paraId="3B283497" w14:textId="11A67327" w:rsidR="00642290" w:rsidRDefault="00642290" w:rsidP="00FA7537">
      <w:pPr>
        <w:ind w:left="720"/>
        <w:jc w:val="both"/>
        <w:rPr>
          <w:rStyle w:val="Emphasis"/>
          <w:rFonts w:ascii="Courier New" w:hAnsi="Courier New" w:cs="Courier New"/>
          <w:b w:val="0"/>
          <w:color w:val="auto"/>
        </w:rPr>
      </w:pPr>
      <w:r w:rsidRPr="00642290">
        <w:rPr>
          <w:rStyle w:val="Emphasis"/>
          <w:rFonts w:ascii="Courier New" w:hAnsi="Courier New" w:cs="Courier New"/>
          <w:b w:val="0"/>
          <w:color w:val="auto"/>
        </w:rPr>
        <w:t xml:space="preserve">curl -O </w:t>
      </w:r>
      <w:hyperlink r:id="rId13" w:history="1">
        <w:r w:rsidR="00E95FD3" w:rsidRPr="00247683">
          <w:rPr>
            <w:rStyle w:val="Hyperlink"/>
            <w:rFonts w:ascii="Courier New" w:hAnsi="Courier New" w:cs="Courier New"/>
          </w:rPr>
          <w:t>https://raw.githubusercontent.com/sidie88/service-discovery-in-kubernetes/master/kube-config/config</w:t>
        </w:r>
      </w:hyperlink>
    </w:p>
    <w:p w14:paraId="4C5B9311" w14:textId="2E35B2E1" w:rsidR="00E95FD3" w:rsidRDefault="00E95FD3" w:rsidP="00FA7537">
      <w:pPr>
        <w:ind w:left="720"/>
        <w:jc w:val="both"/>
        <w:rPr>
          <w:rStyle w:val="Emphasis"/>
          <w:rFonts w:ascii="Courier New" w:hAnsi="Courier New" w:cs="Courier New"/>
          <w:b w:val="0"/>
          <w:color w:val="auto"/>
        </w:rPr>
      </w:pPr>
      <w:r w:rsidRPr="00E95FD3">
        <w:rPr>
          <w:rStyle w:val="Emphasis"/>
          <w:rFonts w:ascii="Courier New" w:hAnsi="Courier New" w:cs="Courier New"/>
          <w:b w:val="0"/>
          <w:color w:val="auto"/>
        </w:rPr>
        <w:t>export KUBECONFIG=$KUBECONFIG:$HOME/.kube/config</w:t>
      </w:r>
    </w:p>
    <w:p w14:paraId="7E22BA3C" w14:textId="28BB9D18" w:rsidR="00FF1B69" w:rsidRDefault="00FF1B69" w:rsidP="00FA7537">
      <w:pPr>
        <w:pStyle w:val="ListParagraph"/>
        <w:numPr>
          <w:ilvl w:val="0"/>
          <w:numId w:val="26"/>
        </w:numPr>
        <w:jc w:val="both"/>
        <w:rPr>
          <w:rStyle w:val="Emphasis"/>
          <w:rFonts w:cstheme="minorHAnsi"/>
          <w:b w:val="0"/>
          <w:color w:val="auto"/>
        </w:rPr>
      </w:pPr>
      <w:r>
        <w:rPr>
          <w:rStyle w:val="Emphasis"/>
          <w:rFonts w:cstheme="minorHAnsi"/>
          <w:b w:val="0"/>
          <w:color w:val="auto"/>
        </w:rPr>
        <w:t>Checking your config file</w:t>
      </w:r>
    </w:p>
    <w:p w14:paraId="154F92B3" w14:textId="7E3CBCC9" w:rsidR="00FF1B69" w:rsidRDefault="00FF1B69" w:rsidP="00FA7537">
      <w:pPr>
        <w:pStyle w:val="ListParagraph"/>
        <w:jc w:val="both"/>
        <w:rPr>
          <w:rFonts w:ascii="Courier New" w:hAnsi="Courier New" w:cs="Courier New"/>
        </w:rPr>
      </w:pPr>
      <w:r w:rsidRPr="001735D7">
        <w:rPr>
          <w:rFonts w:ascii="Courier New" w:hAnsi="Courier New" w:cs="Courier New"/>
        </w:rPr>
        <w:t>kubectl config view</w:t>
      </w:r>
    </w:p>
    <w:p w14:paraId="7B23782E" w14:textId="7B4860A8" w:rsidR="00FF1B69" w:rsidRDefault="004D48EF" w:rsidP="00FA7537">
      <w:pPr>
        <w:pStyle w:val="ListParagraph"/>
        <w:jc w:val="both"/>
        <w:rPr>
          <w:rStyle w:val="Emphasis"/>
          <w:rFonts w:cstheme="minorHAnsi"/>
          <w:b w:val="0"/>
          <w:color w:val="auto"/>
        </w:rPr>
      </w:pPr>
      <w:r>
        <w:rPr>
          <w:noProof/>
        </w:rPr>
        <w:drawing>
          <wp:inline distT="0" distB="0" distL="0" distR="0" wp14:anchorId="22B107EA" wp14:editId="7C8971A6">
            <wp:extent cx="43815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1500" cy="3086100"/>
                    </a:xfrm>
                    <a:prstGeom prst="rect">
                      <a:avLst/>
                    </a:prstGeom>
                  </pic:spPr>
                </pic:pic>
              </a:graphicData>
            </a:graphic>
          </wp:inline>
        </w:drawing>
      </w:r>
    </w:p>
    <w:p w14:paraId="4857A24A" w14:textId="64837A06" w:rsidR="00820AF2" w:rsidRDefault="00820AF2" w:rsidP="00FA7537">
      <w:pPr>
        <w:pStyle w:val="ListParagraph"/>
        <w:numPr>
          <w:ilvl w:val="0"/>
          <w:numId w:val="26"/>
        </w:numPr>
        <w:jc w:val="both"/>
        <w:rPr>
          <w:rStyle w:val="Emphasis"/>
          <w:rFonts w:cstheme="minorHAnsi"/>
          <w:b w:val="0"/>
          <w:color w:val="auto"/>
        </w:rPr>
      </w:pPr>
      <w:r>
        <w:rPr>
          <w:rStyle w:val="Emphasis"/>
          <w:rFonts w:cstheme="minorHAnsi"/>
          <w:b w:val="0"/>
          <w:color w:val="auto"/>
        </w:rPr>
        <w:t>Checking your connection to cluster</w:t>
      </w:r>
    </w:p>
    <w:p w14:paraId="10F42E2E" w14:textId="6D0F46F9" w:rsidR="00FF1B69" w:rsidRPr="00FF1B69" w:rsidRDefault="00FF1B69" w:rsidP="00FA7537">
      <w:pPr>
        <w:ind w:left="720"/>
        <w:jc w:val="both"/>
        <w:rPr>
          <w:rStyle w:val="Emphasis"/>
          <w:rFonts w:ascii="Courier New" w:hAnsi="Courier New" w:cs="Courier New"/>
          <w:b w:val="0"/>
          <w:color w:val="auto"/>
        </w:rPr>
      </w:pPr>
      <w:r>
        <w:rPr>
          <w:rStyle w:val="Emphasis"/>
          <w:rFonts w:ascii="Courier New" w:hAnsi="Courier New" w:cs="Courier New"/>
          <w:b w:val="0"/>
          <w:color w:val="auto"/>
        </w:rPr>
        <w:t>k</w:t>
      </w:r>
      <w:r w:rsidRPr="00FF1B69">
        <w:rPr>
          <w:rStyle w:val="Emphasis"/>
          <w:rFonts w:ascii="Courier New" w:hAnsi="Courier New" w:cs="Courier New"/>
          <w:b w:val="0"/>
          <w:color w:val="auto"/>
        </w:rPr>
        <w:t>ubectl cluster-info</w:t>
      </w:r>
    </w:p>
    <w:p w14:paraId="43C879AD" w14:textId="7BECF186" w:rsidR="00FF1B69" w:rsidRDefault="00697EC7" w:rsidP="00FA7537">
      <w:pPr>
        <w:ind w:left="720"/>
        <w:jc w:val="both"/>
        <w:rPr>
          <w:rStyle w:val="Emphasis"/>
          <w:rFonts w:cstheme="minorHAnsi"/>
          <w:b w:val="0"/>
          <w:color w:val="auto"/>
        </w:rPr>
      </w:pPr>
      <w:r>
        <w:rPr>
          <w:rStyle w:val="Emphasis"/>
          <w:rFonts w:cstheme="minorHAnsi"/>
          <w:b w:val="0"/>
          <w:color w:val="auto"/>
        </w:rPr>
        <w:lastRenderedPageBreak/>
        <w:tab/>
      </w:r>
      <w:r>
        <w:rPr>
          <w:noProof/>
        </w:rPr>
        <w:drawing>
          <wp:inline distT="0" distB="0" distL="0" distR="0" wp14:anchorId="4BFAA1F5" wp14:editId="62F53D93">
            <wp:extent cx="5943600" cy="88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85825"/>
                    </a:xfrm>
                    <a:prstGeom prst="rect">
                      <a:avLst/>
                    </a:prstGeom>
                  </pic:spPr>
                </pic:pic>
              </a:graphicData>
            </a:graphic>
          </wp:inline>
        </w:drawing>
      </w:r>
    </w:p>
    <w:p w14:paraId="7CF0BC95" w14:textId="77777777" w:rsidR="00FF1B69" w:rsidRDefault="00FF1B69" w:rsidP="00FA7537">
      <w:pPr>
        <w:ind w:left="360"/>
        <w:jc w:val="both"/>
        <w:rPr>
          <w:rStyle w:val="Emphasis"/>
          <w:rFonts w:cstheme="minorHAnsi"/>
          <w:b w:val="0"/>
          <w:color w:val="auto"/>
        </w:rPr>
      </w:pPr>
    </w:p>
    <w:p w14:paraId="3A7F9F0F" w14:textId="77777777" w:rsidR="00FF1B69" w:rsidRPr="00FF1B69" w:rsidRDefault="00FF1B69" w:rsidP="00FA7537">
      <w:pPr>
        <w:ind w:left="360"/>
        <w:jc w:val="both"/>
        <w:rPr>
          <w:rStyle w:val="Emphasis"/>
          <w:rFonts w:cstheme="minorHAnsi"/>
          <w:b w:val="0"/>
          <w:color w:val="auto"/>
        </w:rPr>
      </w:pPr>
    </w:p>
    <w:p w14:paraId="42A6AEBC" w14:textId="3593A979" w:rsidR="00697EC7" w:rsidRDefault="00C872D0" w:rsidP="00FA7537">
      <w:pPr>
        <w:pStyle w:val="Heading1"/>
        <w:jc w:val="both"/>
        <w:rPr>
          <w:rStyle w:val="Strong"/>
        </w:rPr>
      </w:pPr>
      <w:r>
        <w:t>Preparation Step</w:t>
      </w:r>
    </w:p>
    <w:p w14:paraId="0E7CE516" w14:textId="68D4C8C8" w:rsidR="00697EC7" w:rsidRDefault="004D48EF" w:rsidP="00C872D0">
      <w:pPr>
        <w:pStyle w:val="ListParagraph"/>
        <w:numPr>
          <w:ilvl w:val="0"/>
          <w:numId w:val="34"/>
        </w:numPr>
        <w:tabs>
          <w:tab w:val="left" w:pos="5700"/>
        </w:tabs>
        <w:jc w:val="both"/>
      </w:pPr>
      <w:r>
        <w:t xml:space="preserve"> clone source code by following this command below:</w:t>
      </w:r>
    </w:p>
    <w:p w14:paraId="03F58AFB" w14:textId="7767C645" w:rsidR="004D48EF" w:rsidRDefault="004D48EF" w:rsidP="00C872D0">
      <w:pPr>
        <w:tabs>
          <w:tab w:val="left" w:pos="5700"/>
        </w:tabs>
        <w:ind w:left="810"/>
        <w:rPr>
          <w:rFonts w:ascii="Courier New" w:hAnsi="Courier New" w:cs="Courier New"/>
        </w:rPr>
      </w:pPr>
      <w:r w:rsidRPr="004D48EF">
        <w:rPr>
          <w:rFonts w:ascii="Courier New" w:hAnsi="Courier New" w:cs="Courier New"/>
        </w:rPr>
        <w:t xml:space="preserve">git clone </w:t>
      </w:r>
      <w:hyperlink r:id="rId16" w:history="1">
        <w:r w:rsidRPr="00247683">
          <w:rPr>
            <w:rStyle w:val="Hyperlink"/>
            <w:rFonts w:ascii="Courier New" w:hAnsi="Courier New" w:cs="Courier New"/>
          </w:rPr>
          <w:t>https://github.com/sidie88/service-discovery-in-kubernetes.git</w:t>
        </w:r>
      </w:hyperlink>
    </w:p>
    <w:p w14:paraId="71BD6035" w14:textId="6175E10B" w:rsidR="00C872D0" w:rsidRDefault="00C872D0" w:rsidP="00C872D0">
      <w:pPr>
        <w:pStyle w:val="ListParagraph"/>
        <w:numPr>
          <w:ilvl w:val="0"/>
          <w:numId w:val="34"/>
        </w:numPr>
        <w:tabs>
          <w:tab w:val="left" w:pos="5700"/>
        </w:tabs>
        <w:jc w:val="both"/>
        <w:rPr>
          <w:rFonts w:cstheme="minorHAnsi"/>
        </w:rPr>
      </w:pPr>
      <w:r>
        <w:rPr>
          <w:rFonts w:cstheme="minorHAnsi"/>
        </w:rPr>
        <w:t>Deploy pod for DNS/Service endpoint Lookup</w:t>
      </w:r>
    </w:p>
    <w:p w14:paraId="02474023" w14:textId="4006C656" w:rsidR="00C872D0" w:rsidRPr="007B7C43" w:rsidRDefault="007B7C43" w:rsidP="00C872D0">
      <w:pPr>
        <w:pStyle w:val="ListParagraph"/>
        <w:tabs>
          <w:tab w:val="left" w:pos="5700"/>
        </w:tabs>
        <w:jc w:val="both"/>
        <w:rPr>
          <w:rFonts w:ascii="Courier New" w:hAnsi="Courier New" w:cs="Courier New"/>
        </w:rPr>
      </w:pPr>
      <w:r w:rsidRPr="007B7C43">
        <w:rPr>
          <w:rFonts w:ascii="Courier New" w:hAnsi="Courier New" w:cs="Courier New"/>
        </w:rPr>
        <w:t>kubectl apply -f https://k8s.io/examples/admin/dns/busybox.yaml</w:t>
      </w:r>
    </w:p>
    <w:p w14:paraId="3E1D51F5" w14:textId="3C5517A6" w:rsidR="00697EC7" w:rsidRDefault="00697EC7" w:rsidP="00FA7537">
      <w:pPr>
        <w:pStyle w:val="Heading1"/>
        <w:jc w:val="both"/>
        <w:rPr>
          <w:rStyle w:val="Strong"/>
        </w:rPr>
      </w:pPr>
      <w:r>
        <w:t>Zipkin Distributed Server</w:t>
      </w:r>
    </w:p>
    <w:p w14:paraId="5ED2DB96" w14:textId="27E314C0" w:rsidR="00905015" w:rsidRDefault="00697EC7" w:rsidP="00FA7537">
      <w:pPr>
        <w:tabs>
          <w:tab w:val="left" w:pos="5700"/>
        </w:tabs>
        <w:jc w:val="both"/>
      </w:pPr>
      <w:r>
        <w:t>Before deploy zipkin, we need to deploy RabbitMQ first. Zipkin using RabbitMQ to tracing request from other services.</w:t>
      </w:r>
    </w:p>
    <w:p w14:paraId="2DF51EA9" w14:textId="60478F2B" w:rsidR="00697EC7" w:rsidRDefault="00697EC7" w:rsidP="00FA7537">
      <w:pPr>
        <w:pStyle w:val="ListParagraph"/>
        <w:numPr>
          <w:ilvl w:val="0"/>
          <w:numId w:val="28"/>
        </w:numPr>
        <w:tabs>
          <w:tab w:val="left" w:pos="5700"/>
        </w:tabs>
        <w:jc w:val="both"/>
      </w:pPr>
      <w:r>
        <w:t>Deploy RabbitMQ Server</w:t>
      </w:r>
    </w:p>
    <w:p w14:paraId="354A4BE0" w14:textId="6C3BA3E7" w:rsidR="004D48EF" w:rsidRDefault="004D48EF" w:rsidP="00FA7537">
      <w:pPr>
        <w:pStyle w:val="ListParagraph"/>
        <w:numPr>
          <w:ilvl w:val="0"/>
          <w:numId w:val="29"/>
        </w:numPr>
        <w:tabs>
          <w:tab w:val="left" w:pos="5700"/>
        </w:tabs>
        <w:jc w:val="both"/>
      </w:pPr>
      <w:r>
        <w:t xml:space="preserve">Navigate to </w:t>
      </w:r>
      <w:r w:rsidRPr="004D48EF">
        <w:rPr>
          <w:rFonts w:ascii="Courier New" w:hAnsi="Courier New" w:cs="Courier New"/>
        </w:rPr>
        <w:t xml:space="preserve">distributed-tracing </w:t>
      </w:r>
      <w:r>
        <w:t>folder</w:t>
      </w:r>
    </w:p>
    <w:p w14:paraId="7D82D27A" w14:textId="0B765973" w:rsidR="004D48EF" w:rsidRDefault="004D48EF" w:rsidP="00FA7537">
      <w:pPr>
        <w:pStyle w:val="ListParagraph"/>
        <w:numPr>
          <w:ilvl w:val="0"/>
          <w:numId w:val="29"/>
        </w:numPr>
        <w:tabs>
          <w:tab w:val="left" w:pos="5700"/>
        </w:tabs>
        <w:jc w:val="both"/>
      </w:pPr>
      <w:r>
        <w:t>Deploy RabbitMQ to Kubernetes cluster</w:t>
      </w:r>
    </w:p>
    <w:p w14:paraId="7F36A4E9" w14:textId="18A829F8" w:rsidR="004D48EF" w:rsidRPr="004D48EF" w:rsidRDefault="004D48EF" w:rsidP="00FA7537">
      <w:pPr>
        <w:pStyle w:val="ListParagraph"/>
        <w:tabs>
          <w:tab w:val="left" w:pos="5700"/>
        </w:tabs>
        <w:ind w:left="1080"/>
        <w:jc w:val="both"/>
        <w:rPr>
          <w:rFonts w:ascii="Courier New" w:hAnsi="Courier New" w:cs="Courier New"/>
        </w:rPr>
      </w:pPr>
      <w:r w:rsidRPr="004D48EF">
        <w:rPr>
          <w:rFonts w:ascii="Courier New" w:hAnsi="Courier New" w:cs="Courier New"/>
        </w:rPr>
        <w:t>kubectl apply –f rabbitmq.yaml</w:t>
      </w:r>
    </w:p>
    <w:p w14:paraId="6327DDD6" w14:textId="1D3B18E4" w:rsidR="004D48EF" w:rsidRDefault="004D48EF" w:rsidP="00FA7537">
      <w:pPr>
        <w:pStyle w:val="ListParagraph"/>
        <w:numPr>
          <w:ilvl w:val="0"/>
          <w:numId w:val="29"/>
        </w:numPr>
        <w:tabs>
          <w:tab w:val="left" w:pos="5700"/>
        </w:tabs>
        <w:jc w:val="both"/>
      </w:pPr>
      <w:r>
        <w:t>Check deployment status</w:t>
      </w:r>
    </w:p>
    <w:p w14:paraId="6AD3DB29" w14:textId="564336A7" w:rsidR="009E5D6D" w:rsidRDefault="009E5D6D" w:rsidP="00FA7537">
      <w:pPr>
        <w:pStyle w:val="ListParagraph"/>
        <w:tabs>
          <w:tab w:val="left" w:pos="5700"/>
        </w:tabs>
        <w:ind w:left="1080"/>
        <w:jc w:val="both"/>
        <w:rPr>
          <w:rFonts w:ascii="Courier New" w:hAnsi="Courier New" w:cs="Courier New"/>
        </w:rPr>
      </w:pPr>
      <w:r w:rsidRPr="009E5D6D">
        <w:rPr>
          <w:rFonts w:ascii="Courier New" w:hAnsi="Courier New" w:cs="Courier New"/>
        </w:rPr>
        <w:t>kubectl describe deployments rabbitmq-pod</w:t>
      </w:r>
    </w:p>
    <w:p w14:paraId="587711CD" w14:textId="5123184C" w:rsidR="009E5D6D" w:rsidRPr="009E5D6D" w:rsidRDefault="009E5D6D" w:rsidP="00FA7537">
      <w:pPr>
        <w:pStyle w:val="ListParagraph"/>
        <w:tabs>
          <w:tab w:val="left" w:pos="5700"/>
        </w:tabs>
        <w:ind w:left="1080"/>
        <w:jc w:val="both"/>
        <w:rPr>
          <w:rFonts w:ascii="Courier New" w:hAnsi="Courier New" w:cs="Courier New"/>
        </w:rPr>
      </w:pPr>
      <w:r>
        <w:rPr>
          <w:noProof/>
        </w:rPr>
        <w:lastRenderedPageBreak/>
        <w:drawing>
          <wp:inline distT="0" distB="0" distL="0" distR="0" wp14:anchorId="4A67F765" wp14:editId="118ACB17">
            <wp:extent cx="5591175" cy="4429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1175" cy="4429125"/>
                    </a:xfrm>
                    <a:prstGeom prst="rect">
                      <a:avLst/>
                    </a:prstGeom>
                  </pic:spPr>
                </pic:pic>
              </a:graphicData>
            </a:graphic>
          </wp:inline>
        </w:drawing>
      </w:r>
    </w:p>
    <w:p w14:paraId="1A19AC7B" w14:textId="149DEC54" w:rsidR="004D48EF" w:rsidRDefault="004D48EF" w:rsidP="00FA7537">
      <w:pPr>
        <w:pStyle w:val="ListParagraph"/>
        <w:numPr>
          <w:ilvl w:val="0"/>
          <w:numId w:val="29"/>
        </w:numPr>
        <w:tabs>
          <w:tab w:val="left" w:pos="5700"/>
        </w:tabs>
        <w:jc w:val="both"/>
      </w:pPr>
      <w:r>
        <w:t xml:space="preserve">Check </w:t>
      </w:r>
      <w:r w:rsidR="009E5D6D">
        <w:t>service endpoint</w:t>
      </w:r>
    </w:p>
    <w:p w14:paraId="13CDA71D" w14:textId="0F3881AF" w:rsidR="009E5D6D" w:rsidRPr="009E5D6D" w:rsidRDefault="009E5D6D" w:rsidP="00FA7537">
      <w:pPr>
        <w:pStyle w:val="ListParagraph"/>
        <w:tabs>
          <w:tab w:val="left" w:pos="5700"/>
        </w:tabs>
        <w:ind w:left="1080"/>
        <w:jc w:val="both"/>
        <w:rPr>
          <w:rFonts w:ascii="Courier New" w:hAnsi="Courier New" w:cs="Courier New"/>
        </w:rPr>
      </w:pPr>
      <w:r w:rsidRPr="009E5D6D">
        <w:rPr>
          <w:rFonts w:ascii="Courier New" w:hAnsi="Courier New" w:cs="Courier New"/>
        </w:rPr>
        <w:t>kubectl get services</w:t>
      </w:r>
    </w:p>
    <w:p w14:paraId="2BF2605D" w14:textId="4F1FE852" w:rsidR="009E5D6D" w:rsidRDefault="009E5D6D" w:rsidP="00FA7537">
      <w:pPr>
        <w:pStyle w:val="ListParagraph"/>
        <w:tabs>
          <w:tab w:val="left" w:pos="5700"/>
        </w:tabs>
        <w:ind w:left="1080"/>
        <w:jc w:val="both"/>
      </w:pPr>
      <w:r>
        <w:rPr>
          <w:noProof/>
        </w:rPr>
        <w:drawing>
          <wp:inline distT="0" distB="0" distL="0" distR="0" wp14:anchorId="16207B84" wp14:editId="15EF2E3D">
            <wp:extent cx="5943600" cy="6242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24205"/>
                    </a:xfrm>
                    <a:prstGeom prst="rect">
                      <a:avLst/>
                    </a:prstGeom>
                  </pic:spPr>
                </pic:pic>
              </a:graphicData>
            </a:graphic>
          </wp:inline>
        </w:drawing>
      </w:r>
    </w:p>
    <w:p w14:paraId="0F150C27" w14:textId="054214D9" w:rsidR="009E5D6D" w:rsidRDefault="009E5D6D" w:rsidP="00FA7537">
      <w:pPr>
        <w:pStyle w:val="ListParagraph"/>
        <w:tabs>
          <w:tab w:val="left" w:pos="5700"/>
        </w:tabs>
        <w:ind w:left="1080"/>
        <w:jc w:val="both"/>
      </w:pPr>
      <w:r>
        <w:t>kubectl describe services rabbitmq-service</w:t>
      </w:r>
    </w:p>
    <w:p w14:paraId="70AD8D22" w14:textId="3082D010" w:rsidR="009E5D6D" w:rsidRDefault="009E5D6D" w:rsidP="00FA7537">
      <w:pPr>
        <w:pStyle w:val="ListParagraph"/>
        <w:tabs>
          <w:tab w:val="left" w:pos="5700"/>
        </w:tabs>
        <w:ind w:left="1080"/>
        <w:jc w:val="both"/>
      </w:pPr>
      <w:r>
        <w:rPr>
          <w:noProof/>
        </w:rPr>
        <w:drawing>
          <wp:inline distT="0" distB="0" distL="0" distR="0" wp14:anchorId="2574BAE6" wp14:editId="7894FDD3">
            <wp:extent cx="5943600" cy="2292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92985"/>
                    </a:xfrm>
                    <a:prstGeom prst="rect">
                      <a:avLst/>
                    </a:prstGeom>
                  </pic:spPr>
                </pic:pic>
              </a:graphicData>
            </a:graphic>
          </wp:inline>
        </w:drawing>
      </w:r>
    </w:p>
    <w:p w14:paraId="2891EAA1" w14:textId="77777777" w:rsidR="009E5D6D" w:rsidRDefault="009E5D6D" w:rsidP="00FA7537">
      <w:pPr>
        <w:pStyle w:val="ListParagraph"/>
        <w:tabs>
          <w:tab w:val="left" w:pos="5700"/>
        </w:tabs>
        <w:ind w:left="1080"/>
        <w:jc w:val="both"/>
      </w:pPr>
    </w:p>
    <w:p w14:paraId="0980041F" w14:textId="62E18400" w:rsidR="009E5D6D" w:rsidRDefault="009E5D6D" w:rsidP="00FA7537">
      <w:pPr>
        <w:pStyle w:val="ListParagraph"/>
        <w:numPr>
          <w:ilvl w:val="0"/>
          <w:numId w:val="29"/>
        </w:numPr>
        <w:tabs>
          <w:tab w:val="left" w:pos="5700"/>
        </w:tabs>
        <w:jc w:val="both"/>
      </w:pPr>
      <w:r>
        <w:lastRenderedPageBreak/>
        <w:t>Check RabbitMQ Management site</w:t>
      </w:r>
    </w:p>
    <w:p w14:paraId="0091D184" w14:textId="358B96FE" w:rsidR="009E5D6D" w:rsidRDefault="009E5D6D" w:rsidP="00FA7537">
      <w:pPr>
        <w:pStyle w:val="ListParagraph"/>
        <w:tabs>
          <w:tab w:val="left" w:pos="5700"/>
        </w:tabs>
        <w:ind w:left="1080"/>
        <w:jc w:val="both"/>
      </w:pPr>
      <w:r>
        <w:t>You can access it using IP address from one of worker nodes and NodePort highlighted at previous step (Port: 30499). You can check worker node IP address using this command:</w:t>
      </w:r>
    </w:p>
    <w:p w14:paraId="441AB523" w14:textId="0CDC9B22" w:rsidR="009E5D6D" w:rsidRPr="0039796C" w:rsidRDefault="009E5D6D" w:rsidP="00FA7537">
      <w:pPr>
        <w:pStyle w:val="ListParagraph"/>
        <w:tabs>
          <w:tab w:val="left" w:pos="5700"/>
        </w:tabs>
        <w:ind w:left="1080"/>
        <w:jc w:val="both"/>
        <w:rPr>
          <w:rFonts w:ascii="Courier New" w:hAnsi="Courier New" w:cs="Courier New"/>
        </w:rPr>
      </w:pPr>
      <w:r w:rsidRPr="0039796C">
        <w:rPr>
          <w:rFonts w:ascii="Courier New" w:hAnsi="Courier New" w:cs="Courier New"/>
        </w:rPr>
        <w:t>kubectl get nodes</w:t>
      </w:r>
    </w:p>
    <w:p w14:paraId="00DECF5E" w14:textId="1883D970" w:rsidR="0039796C" w:rsidRDefault="0039796C" w:rsidP="00FA7537">
      <w:pPr>
        <w:pStyle w:val="ListParagraph"/>
        <w:tabs>
          <w:tab w:val="left" w:pos="5700"/>
        </w:tabs>
        <w:ind w:left="1080"/>
        <w:jc w:val="both"/>
      </w:pPr>
      <w:r>
        <w:rPr>
          <w:noProof/>
        </w:rPr>
        <w:drawing>
          <wp:inline distT="0" distB="0" distL="0" distR="0" wp14:anchorId="153954B0" wp14:editId="658F0267">
            <wp:extent cx="5943600" cy="7658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65810"/>
                    </a:xfrm>
                    <a:prstGeom prst="rect">
                      <a:avLst/>
                    </a:prstGeom>
                  </pic:spPr>
                </pic:pic>
              </a:graphicData>
            </a:graphic>
          </wp:inline>
        </w:drawing>
      </w:r>
    </w:p>
    <w:p w14:paraId="3A5C195D" w14:textId="51AD32FF" w:rsidR="0039796C" w:rsidRPr="0039796C" w:rsidRDefault="0039796C" w:rsidP="00FA7537">
      <w:pPr>
        <w:pStyle w:val="ListParagraph"/>
        <w:tabs>
          <w:tab w:val="left" w:pos="5700"/>
        </w:tabs>
        <w:ind w:left="1080"/>
        <w:jc w:val="both"/>
        <w:rPr>
          <w:rFonts w:ascii="Courier New" w:hAnsi="Courier New" w:cs="Courier New"/>
        </w:rPr>
      </w:pPr>
      <w:r w:rsidRPr="0039796C">
        <w:rPr>
          <w:rFonts w:ascii="Courier New" w:hAnsi="Courier New" w:cs="Courier New"/>
        </w:rPr>
        <w:t>kubectl describe nodes lab-workernodes1</w:t>
      </w:r>
    </w:p>
    <w:p w14:paraId="7EC5FAD3" w14:textId="434FF6D2" w:rsidR="0039796C" w:rsidRDefault="0039796C" w:rsidP="00FA7537">
      <w:pPr>
        <w:pStyle w:val="ListParagraph"/>
        <w:tabs>
          <w:tab w:val="left" w:pos="5700"/>
        </w:tabs>
        <w:ind w:left="1080"/>
        <w:jc w:val="both"/>
      </w:pPr>
      <w:r>
        <w:rPr>
          <w:noProof/>
        </w:rPr>
        <w:drawing>
          <wp:inline distT="0" distB="0" distL="0" distR="0" wp14:anchorId="6DBC9CF2" wp14:editId="0A95B5D5">
            <wp:extent cx="5943600" cy="2964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64180"/>
                    </a:xfrm>
                    <a:prstGeom prst="rect">
                      <a:avLst/>
                    </a:prstGeom>
                  </pic:spPr>
                </pic:pic>
              </a:graphicData>
            </a:graphic>
          </wp:inline>
        </w:drawing>
      </w:r>
    </w:p>
    <w:p w14:paraId="6D9C940C" w14:textId="4255ABD4" w:rsidR="0039796C" w:rsidRDefault="0039796C" w:rsidP="00FA7537">
      <w:pPr>
        <w:pStyle w:val="ListParagraph"/>
        <w:tabs>
          <w:tab w:val="left" w:pos="5700"/>
        </w:tabs>
        <w:ind w:left="1080"/>
        <w:jc w:val="both"/>
      </w:pPr>
      <w:r>
        <w:t>After you get the IP address and port, you can open it using browser and use username “guest” and password “guest” to login.</w:t>
      </w:r>
    </w:p>
    <w:p w14:paraId="6BADC56C" w14:textId="5C5E5CE3" w:rsidR="0039796C" w:rsidRDefault="0039796C" w:rsidP="00FA7537">
      <w:pPr>
        <w:pStyle w:val="ListParagraph"/>
        <w:tabs>
          <w:tab w:val="left" w:pos="5700"/>
        </w:tabs>
        <w:ind w:left="1080"/>
        <w:jc w:val="both"/>
      </w:pPr>
      <w:r>
        <w:rPr>
          <w:noProof/>
        </w:rPr>
        <w:lastRenderedPageBreak/>
        <w:drawing>
          <wp:inline distT="0" distB="0" distL="0" distR="0" wp14:anchorId="2B1E698D" wp14:editId="48C40E14">
            <wp:extent cx="5915025" cy="3752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15025" cy="3752850"/>
                    </a:xfrm>
                    <a:prstGeom prst="rect">
                      <a:avLst/>
                    </a:prstGeom>
                  </pic:spPr>
                </pic:pic>
              </a:graphicData>
            </a:graphic>
          </wp:inline>
        </w:drawing>
      </w:r>
    </w:p>
    <w:p w14:paraId="0C345AE8" w14:textId="5722C4E4" w:rsidR="0039796C" w:rsidRDefault="00CB246E" w:rsidP="00FA7537">
      <w:pPr>
        <w:pStyle w:val="ListParagraph"/>
        <w:numPr>
          <w:ilvl w:val="0"/>
          <w:numId w:val="28"/>
        </w:numPr>
        <w:tabs>
          <w:tab w:val="left" w:pos="5700"/>
        </w:tabs>
        <w:jc w:val="both"/>
      </w:pPr>
      <w:r>
        <w:t>Deploy Zipkin Distributed Tracing Server</w:t>
      </w:r>
    </w:p>
    <w:p w14:paraId="4F9024A9" w14:textId="58546809" w:rsidR="0039796C" w:rsidRDefault="007C2EEC" w:rsidP="00FA7537">
      <w:pPr>
        <w:pStyle w:val="ListParagraph"/>
        <w:numPr>
          <w:ilvl w:val="0"/>
          <w:numId w:val="30"/>
        </w:numPr>
        <w:tabs>
          <w:tab w:val="left" w:pos="5700"/>
        </w:tabs>
        <w:ind w:left="1080"/>
        <w:jc w:val="both"/>
      </w:pPr>
      <w:r>
        <w:t xml:space="preserve">Navigate to </w:t>
      </w:r>
      <w:r w:rsidRPr="004D48EF">
        <w:rPr>
          <w:rFonts w:ascii="Courier New" w:hAnsi="Courier New" w:cs="Courier New"/>
        </w:rPr>
        <w:t xml:space="preserve">distributed-tracing </w:t>
      </w:r>
      <w:r>
        <w:t>folder</w:t>
      </w:r>
    </w:p>
    <w:p w14:paraId="3D322318" w14:textId="0768FDF4" w:rsidR="00CB246E" w:rsidRDefault="00CB246E" w:rsidP="00FA7537">
      <w:pPr>
        <w:pStyle w:val="ListParagraph"/>
        <w:numPr>
          <w:ilvl w:val="0"/>
          <w:numId w:val="30"/>
        </w:numPr>
        <w:tabs>
          <w:tab w:val="left" w:pos="5700"/>
        </w:tabs>
        <w:ind w:left="1080"/>
        <w:jc w:val="both"/>
      </w:pPr>
      <w:r>
        <w:t>Deploy zipkin using yaml file</w:t>
      </w:r>
    </w:p>
    <w:p w14:paraId="20AF7D5C" w14:textId="5617FA2E" w:rsidR="00CB246E" w:rsidRDefault="00CB246E" w:rsidP="00FA7537">
      <w:pPr>
        <w:pStyle w:val="ListParagraph"/>
        <w:tabs>
          <w:tab w:val="left" w:pos="5700"/>
        </w:tabs>
        <w:ind w:left="1080"/>
        <w:jc w:val="both"/>
      </w:pPr>
      <w:r w:rsidRPr="00CB246E">
        <w:t>kubectl apply -f zipkin.yaml</w:t>
      </w:r>
    </w:p>
    <w:p w14:paraId="67DB51F1" w14:textId="4489E165" w:rsidR="0039796C" w:rsidRDefault="007C2EEC" w:rsidP="00FA7537">
      <w:pPr>
        <w:pStyle w:val="ListParagraph"/>
        <w:numPr>
          <w:ilvl w:val="0"/>
          <w:numId w:val="30"/>
        </w:numPr>
        <w:tabs>
          <w:tab w:val="left" w:pos="5700"/>
        </w:tabs>
        <w:ind w:left="1080"/>
        <w:jc w:val="both"/>
      </w:pPr>
      <w:r>
        <w:t>Check zipkin deployment</w:t>
      </w:r>
    </w:p>
    <w:p w14:paraId="1E0E945B" w14:textId="25384AED" w:rsidR="007C2EEC" w:rsidRPr="0067599C" w:rsidRDefault="007C2EEC" w:rsidP="00FA7537">
      <w:pPr>
        <w:pStyle w:val="ListParagraph"/>
        <w:tabs>
          <w:tab w:val="left" w:pos="5700"/>
        </w:tabs>
        <w:ind w:left="1080"/>
        <w:jc w:val="both"/>
        <w:rPr>
          <w:rFonts w:ascii="Courier New" w:hAnsi="Courier New" w:cs="Courier New"/>
        </w:rPr>
      </w:pPr>
      <w:r w:rsidRPr="0067599C">
        <w:rPr>
          <w:rFonts w:ascii="Courier New" w:hAnsi="Courier New" w:cs="Courier New"/>
          <w:highlight w:val="lightGray"/>
        </w:rPr>
        <w:t>kubectl describe deployments zipkin-pod</w:t>
      </w:r>
    </w:p>
    <w:p w14:paraId="7B9F2F00" w14:textId="4815CA60" w:rsidR="007C2EEC" w:rsidRDefault="007C2EEC" w:rsidP="00FA7537">
      <w:pPr>
        <w:pStyle w:val="ListParagraph"/>
        <w:tabs>
          <w:tab w:val="left" w:pos="5700"/>
        </w:tabs>
        <w:ind w:left="1080"/>
        <w:jc w:val="both"/>
      </w:pPr>
      <w:r>
        <w:rPr>
          <w:noProof/>
        </w:rPr>
        <w:lastRenderedPageBreak/>
        <w:drawing>
          <wp:inline distT="0" distB="0" distL="0" distR="0" wp14:anchorId="0701AF94" wp14:editId="2D3FCD33">
            <wp:extent cx="5943600" cy="3587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87750"/>
                    </a:xfrm>
                    <a:prstGeom prst="rect">
                      <a:avLst/>
                    </a:prstGeom>
                  </pic:spPr>
                </pic:pic>
              </a:graphicData>
            </a:graphic>
          </wp:inline>
        </w:drawing>
      </w:r>
    </w:p>
    <w:p w14:paraId="1CA6C2BF" w14:textId="4A50EFDB" w:rsidR="007C2EEC" w:rsidRDefault="007C2EEC" w:rsidP="00FA7537">
      <w:pPr>
        <w:pStyle w:val="ListParagraph"/>
        <w:numPr>
          <w:ilvl w:val="0"/>
          <w:numId w:val="30"/>
        </w:numPr>
        <w:tabs>
          <w:tab w:val="left" w:pos="5700"/>
        </w:tabs>
        <w:ind w:left="1080"/>
        <w:jc w:val="both"/>
      </w:pPr>
      <w:r>
        <w:t>Check zipkin service endpoint</w:t>
      </w:r>
    </w:p>
    <w:p w14:paraId="0E8EE00D" w14:textId="2F3A4038" w:rsidR="007C2EEC" w:rsidRDefault="007C2EEC" w:rsidP="00FA7537">
      <w:pPr>
        <w:pStyle w:val="ListParagraph"/>
        <w:tabs>
          <w:tab w:val="left" w:pos="5700"/>
        </w:tabs>
        <w:ind w:left="1080"/>
        <w:jc w:val="both"/>
        <w:rPr>
          <w:rFonts w:ascii="Courier New" w:hAnsi="Courier New" w:cs="Courier New"/>
        </w:rPr>
      </w:pPr>
      <w:r w:rsidRPr="00C872D0">
        <w:rPr>
          <w:rFonts w:ascii="Courier New" w:hAnsi="Courier New" w:cs="Courier New"/>
          <w:highlight w:val="lightGray"/>
        </w:rPr>
        <w:t>kubectl get services</w:t>
      </w:r>
    </w:p>
    <w:p w14:paraId="0CE4303D" w14:textId="291B550D" w:rsidR="007C2EEC" w:rsidRPr="007C2EEC" w:rsidRDefault="007C2EEC" w:rsidP="00FA7537">
      <w:pPr>
        <w:pStyle w:val="ListParagraph"/>
        <w:tabs>
          <w:tab w:val="left" w:pos="5700"/>
        </w:tabs>
        <w:ind w:left="1080"/>
        <w:jc w:val="both"/>
        <w:rPr>
          <w:rFonts w:ascii="Courier New" w:hAnsi="Courier New" w:cs="Courier New"/>
        </w:rPr>
      </w:pPr>
      <w:r>
        <w:rPr>
          <w:noProof/>
        </w:rPr>
        <w:drawing>
          <wp:inline distT="0" distB="0" distL="0" distR="0" wp14:anchorId="189A92BD" wp14:editId="2786A31B">
            <wp:extent cx="5943600" cy="6242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24205"/>
                    </a:xfrm>
                    <a:prstGeom prst="rect">
                      <a:avLst/>
                    </a:prstGeom>
                  </pic:spPr>
                </pic:pic>
              </a:graphicData>
            </a:graphic>
          </wp:inline>
        </w:drawing>
      </w:r>
    </w:p>
    <w:p w14:paraId="39277DE5" w14:textId="6FCA996F" w:rsidR="007C2EEC" w:rsidRDefault="007C2EEC" w:rsidP="00FA7537">
      <w:pPr>
        <w:pStyle w:val="ListParagraph"/>
        <w:tabs>
          <w:tab w:val="left" w:pos="5700"/>
        </w:tabs>
        <w:ind w:left="1080"/>
        <w:jc w:val="both"/>
        <w:rPr>
          <w:rFonts w:ascii="Courier New" w:hAnsi="Courier New" w:cs="Courier New"/>
        </w:rPr>
      </w:pPr>
      <w:r w:rsidRPr="00C872D0">
        <w:rPr>
          <w:rFonts w:ascii="Courier New" w:hAnsi="Courier New" w:cs="Courier New"/>
          <w:highlight w:val="lightGray"/>
        </w:rPr>
        <w:t>kubectl describe services zipkin-service</w:t>
      </w:r>
    </w:p>
    <w:p w14:paraId="732C1C92" w14:textId="6B986233" w:rsidR="007C2EEC" w:rsidRPr="007C2EEC" w:rsidRDefault="007C2EEC" w:rsidP="00FA7537">
      <w:pPr>
        <w:pStyle w:val="ListParagraph"/>
        <w:tabs>
          <w:tab w:val="left" w:pos="5700"/>
        </w:tabs>
        <w:ind w:left="1080"/>
        <w:jc w:val="both"/>
        <w:rPr>
          <w:rFonts w:ascii="Courier New" w:hAnsi="Courier New" w:cs="Courier New"/>
        </w:rPr>
      </w:pPr>
      <w:r>
        <w:rPr>
          <w:noProof/>
        </w:rPr>
        <w:drawing>
          <wp:inline distT="0" distB="0" distL="0" distR="0" wp14:anchorId="4FFC4087" wp14:editId="49C1436D">
            <wp:extent cx="5943600" cy="19881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988185"/>
                    </a:xfrm>
                    <a:prstGeom prst="rect">
                      <a:avLst/>
                    </a:prstGeom>
                  </pic:spPr>
                </pic:pic>
              </a:graphicData>
            </a:graphic>
          </wp:inline>
        </w:drawing>
      </w:r>
    </w:p>
    <w:p w14:paraId="762EC947" w14:textId="5F48FFEC" w:rsidR="007C2EEC" w:rsidRDefault="007C2EEC" w:rsidP="00FA7537">
      <w:pPr>
        <w:pStyle w:val="ListParagraph"/>
        <w:numPr>
          <w:ilvl w:val="0"/>
          <w:numId w:val="30"/>
        </w:numPr>
        <w:tabs>
          <w:tab w:val="left" w:pos="5700"/>
        </w:tabs>
        <w:ind w:left="1080"/>
        <w:jc w:val="both"/>
      </w:pPr>
      <w:r>
        <w:t>Access zipking web tracing</w:t>
      </w:r>
    </w:p>
    <w:p w14:paraId="63E36FA1" w14:textId="57C90F31" w:rsidR="0039796C" w:rsidRDefault="007C2EEC" w:rsidP="00FA7537">
      <w:pPr>
        <w:pStyle w:val="ListParagraph"/>
        <w:tabs>
          <w:tab w:val="left" w:pos="5700"/>
        </w:tabs>
        <w:ind w:left="1080"/>
        <w:jc w:val="both"/>
      </w:pPr>
      <w:r>
        <w:t>Open your browser and use worker node IP and NodePort described at previous step.</w:t>
      </w:r>
    </w:p>
    <w:p w14:paraId="5758AB28" w14:textId="084AC7FB" w:rsidR="007C2EEC" w:rsidRDefault="007C2EEC" w:rsidP="00FA7537">
      <w:pPr>
        <w:pStyle w:val="ListParagraph"/>
        <w:tabs>
          <w:tab w:val="left" w:pos="5700"/>
        </w:tabs>
        <w:ind w:left="1080"/>
        <w:jc w:val="both"/>
      </w:pPr>
      <w:r>
        <w:rPr>
          <w:noProof/>
        </w:rPr>
        <w:lastRenderedPageBreak/>
        <w:drawing>
          <wp:inline distT="0" distB="0" distL="0" distR="0" wp14:anchorId="37E69644" wp14:editId="509DD01A">
            <wp:extent cx="5943600" cy="23628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362835"/>
                    </a:xfrm>
                    <a:prstGeom prst="rect">
                      <a:avLst/>
                    </a:prstGeom>
                  </pic:spPr>
                </pic:pic>
              </a:graphicData>
            </a:graphic>
          </wp:inline>
        </w:drawing>
      </w:r>
    </w:p>
    <w:p w14:paraId="51D50569" w14:textId="77777777" w:rsidR="00991185" w:rsidRDefault="00991185" w:rsidP="00FA7537">
      <w:pPr>
        <w:pStyle w:val="ListParagraph"/>
        <w:tabs>
          <w:tab w:val="left" w:pos="5700"/>
        </w:tabs>
        <w:ind w:left="1080"/>
        <w:jc w:val="both"/>
      </w:pPr>
    </w:p>
    <w:p w14:paraId="743D69D4" w14:textId="77777777" w:rsidR="00991185" w:rsidRDefault="00991185" w:rsidP="00FA7537">
      <w:pPr>
        <w:pStyle w:val="ListParagraph"/>
        <w:tabs>
          <w:tab w:val="left" w:pos="5700"/>
        </w:tabs>
        <w:ind w:left="1080"/>
        <w:jc w:val="both"/>
      </w:pPr>
    </w:p>
    <w:p w14:paraId="02CBACEE" w14:textId="78C86EF1" w:rsidR="00991185" w:rsidRDefault="00991185" w:rsidP="00FA7537">
      <w:pPr>
        <w:pStyle w:val="Heading1"/>
        <w:jc w:val="both"/>
        <w:rPr>
          <w:rStyle w:val="Strong"/>
        </w:rPr>
      </w:pPr>
      <w:r>
        <w:t>Currency Exchange Service</w:t>
      </w:r>
    </w:p>
    <w:p w14:paraId="5AB5E686" w14:textId="15FFA9F7" w:rsidR="00991185" w:rsidRDefault="00961C27" w:rsidP="00FA7537">
      <w:pPr>
        <w:pStyle w:val="ListParagraph"/>
        <w:numPr>
          <w:ilvl w:val="0"/>
          <w:numId w:val="31"/>
        </w:numPr>
        <w:tabs>
          <w:tab w:val="left" w:pos="5700"/>
        </w:tabs>
        <w:jc w:val="both"/>
      </w:pPr>
      <w:r>
        <w:t>Navigate to currency-exchange-service folder</w:t>
      </w:r>
    </w:p>
    <w:p w14:paraId="26CCB31A" w14:textId="7EA1D1CF" w:rsidR="00961C27" w:rsidRDefault="00961C27" w:rsidP="00FA7537">
      <w:pPr>
        <w:pStyle w:val="ListParagraph"/>
        <w:numPr>
          <w:ilvl w:val="0"/>
          <w:numId w:val="31"/>
        </w:numPr>
        <w:tabs>
          <w:tab w:val="left" w:pos="5700"/>
        </w:tabs>
        <w:jc w:val="both"/>
      </w:pPr>
      <w:r>
        <w:t>Deploy currency-exchange-service to cluster</w:t>
      </w:r>
    </w:p>
    <w:p w14:paraId="7B0E8DF6" w14:textId="72BECEEB" w:rsidR="00961C27" w:rsidRPr="00602236" w:rsidRDefault="00961C27" w:rsidP="00FA7537">
      <w:pPr>
        <w:pStyle w:val="ListParagraph"/>
        <w:tabs>
          <w:tab w:val="left" w:pos="5700"/>
        </w:tabs>
        <w:jc w:val="both"/>
        <w:rPr>
          <w:rFonts w:ascii="Courier New" w:hAnsi="Courier New" w:cs="Courier New"/>
        </w:rPr>
      </w:pPr>
      <w:r w:rsidRPr="00C872D0">
        <w:rPr>
          <w:rFonts w:ascii="Courier New" w:hAnsi="Courier New" w:cs="Courier New"/>
          <w:highlight w:val="lightGray"/>
        </w:rPr>
        <w:t>kubectl apply -f currency-exchange-sevice.yaml</w:t>
      </w:r>
    </w:p>
    <w:p w14:paraId="5B4BEC3E" w14:textId="3FAD3ECF" w:rsidR="00961C27" w:rsidRDefault="00961C27" w:rsidP="00FA7537">
      <w:pPr>
        <w:pStyle w:val="ListParagraph"/>
        <w:tabs>
          <w:tab w:val="left" w:pos="5700"/>
        </w:tabs>
        <w:jc w:val="both"/>
      </w:pPr>
      <w:r>
        <w:rPr>
          <w:noProof/>
        </w:rPr>
        <w:drawing>
          <wp:inline distT="0" distB="0" distL="0" distR="0" wp14:anchorId="744F6782" wp14:editId="2542DE0A">
            <wp:extent cx="3648075" cy="390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48075" cy="390525"/>
                    </a:xfrm>
                    <a:prstGeom prst="rect">
                      <a:avLst/>
                    </a:prstGeom>
                  </pic:spPr>
                </pic:pic>
              </a:graphicData>
            </a:graphic>
          </wp:inline>
        </w:drawing>
      </w:r>
    </w:p>
    <w:p w14:paraId="114CEA32" w14:textId="3A1C19B7" w:rsidR="00961C27" w:rsidRDefault="00961C27" w:rsidP="00FA7537">
      <w:pPr>
        <w:pStyle w:val="ListParagraph"/>
        <w:numPr>
          <w:ilvl w:val="0"/>
          <w:numId w:val="31"/>
        </w:numPr>
        <w:tabs>
          <w:tab w:val="left" w:pos="5700"/>
        </w:tabs>
        <w:jc w:val="both"/>
      </w:pPr>
      <w:r>
        <w:t>Check your deployment status</w:t>
      </w:r>
    </w:p>
    <w:p w14:paraId="22EFDE98" w14:textId="407631D3" w:rsidR="00602236" w:rsidRDefault="00602236" w:rsidP="00FA7537">
      <w:pPr>
        <w:pStyle w:val="ListParagraph"/>
        <w:tabs>
          <w:tab w:val="left" w:pos="5700"/>
        </w:tabs>
        <w:jc w:val="both"/>
        <w:rPr>
          <w:rFonts w:ascii="Courier New" w:hAnsi="Courier New" w:cs="Courier New"/>
        </w:rPr>
      </w:pPr>
      <w:r>
        <w:rPr>
          <w:rFonts w:ascii="Courier New" w:hAnsi="Courier New" w:cs="Courier New"/>
        </w:rPr>
        <w:t>k</w:t>
      </w:r>
      <w:r w:rsidRPr="00602236">
        <w:rPr>
          <w:rFonts w:ascii="Courier New" w:hAnsi="Courier New" w:cs="Courier New"/>
        </w:rPr>
        <w:t>ubectl rollout status deployment.v1.apps/</w:t>
      </w:r>
      <w:r w:rsidRPr="00961C27">
        <w:rPr>
          <w:rFonts w:ascii="Courier New" w:hAnsi="Courier New" w:cs="Courier New"/>
        </w:rPr>
        <w:t>currency-exchange-pod</w:t>
      </w:r>
    </w:p>
    <w:p w14:paraId="5F9CD044" w14:textId="3DFD7D75" w:rsidR="00C872D0" w:rsidRDefault="00C872D0" w:rsidP="00FA7537">
      <w:pPr>
        <w:pStyle w:val="ListParagraph"/>
        <w:tabs>
          <w:tab w:val="left" w:pos="5700"/>
        </w:tabs>
        <w:jc w:val="both"/>
        <w:rPr>
          <w:rFonts w:ascii="Courier New" w:hAnsi="Courier New" w:cs="Courier New"/>
        </w:rPr>
      </w:pPr>
      <w:r>
        <w:rPr>
          <w:noProof/>
        </w:rPr>
        <w:drawing>
          <wp:inline distT="0" distB="0" distL="0" distR="0" wp14:anchorId="40C2D23D" wp14:editId="0D0834BF">
            <wp:extent cx="4457700" cy="2095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57700" cy="209550"/>
                    </a:xfrm>
                    <a:prstGeom prst="rect">
                      <a:avLst/>
                    </a:prstGeom>
                  </pic:spPr>
                </pic:pic>
              </a:graphicData>
            </a:graphic>
          </wp:inline>
        </w:drawing>
      </w:r>
    </w:p>
    <w:p w14:paraId="5CDA347A" w14:textId="07E36975" w:rsidR="00961C27" w:rsidRPr="00961C27" w:rsidRDefault="00602236" w:rsidP="00FA7537">
      <w:pPr>
        <w:pStyle w:val="ListParagraph"/>
        <w:tabs>
          <w:tab w:val="left" w:pos="5700"/>
        </w:tabs>
        <w:jc w:val="both"/>
        <w:rPr>
          <w:rFonts w:ascii="Courier New" w:hAnsi="Courier New" w:cs="Courier New"/>
        </w:rPr>
      </w:pPr>
      <w:r>
        <w:rPr>
          <w:rFonts w:ascii="Courier New" w:hAnsi="Courier New" w:cs="Courier New"/>
        </w:rPr>
        <w:t>k</w:t>
      </w:r>
      <w:r w:rsidR="00961C27" w:rsidRPr="00961C27">
        <w:rPr>
          <w:rFonts w:ascii="Courier New" w:hAnsi="Courier New" w:cs="Courier New"/>
        </w:rPr>
        <w:t>ubectl describe deployments currency-exchange-pod</w:t>
      </w:r>
    </w:p>
    <w:p w14:paraId="631362CF" w14:textId="35C41B48" w:rsidR="00961C27" w:rsidRDefault="00961C27" w:rsidP="00FA7537">
      <w:pPr>
        <w:pStyle w:val="ListParagraph"/>
        <w:tabs>
          <w:tab w:val="left" w:pos="5700"/>
        </w:tabs>
        <w:jc w:val="both"/>
      </w:pPr>
      <w:r>
        <w:rPr>
          <w:noProof/>
        </w:rPr>
        <w:lastRenderedPageBreak/>
        <w:drawing>
          <wp:inline distT="0" distB="0" distL="0" distR="0" wp14:anchorId="3F5770E6" wp14:editId="13C63B8D">
            <wp:extent cx="5943600" cy="353949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539490"/>
                    </a:xfrm>
                    <a:prstGeom prst="rect">
                      <a:avLst/>
                    </a:prstGeom>
                  </pic:spPr>
                </pic:pic>
              </a:graphicData>
            </a:graphic>
          </wp:inline>
        </w:drawing>
      </w:r>
    </w:p>
    <w:p w14:paraId="17FA1F7E" w14:textId="1E03C446" w:rsidR="00C872D0" w:rsidRDefault="00C872D0" w:rsidP="00FA7537">
      <w:pPr>
        <w:pStyle w:val="ListParagraph"/>
        <w:numPr>
          <w:ilvl w:val="0"/>
          <w:numId w:val="31"/>
        </w:numPr>
        <w:tabs>
          <w:tab w:val="left" w:pos="5700"/>
        </w:tabs>
        <w:jc w:val="both"/>
      </w:pPr>
      <w:r>
        <w:t>Check replica set</w:t>
      </w:r>
    </w:p>
    <w:p w14:paraId="1F1C5C0B" w14:textId="436C6130" w:rsidR="00C872D0" w:rsidRDefault="00C872D0" w:rsidP="00C872D0">
      <w:pPr>
        <w:pStyle w:val="ListParagraph"/>
        <w:tabs>
          <w:tab w:val="left" w:pos="5700"/>
        </w:tabs>
        <w:jc w:val="both"/>
      </w:pPr>
      <w:r w:rsidRPr="00C872D0">
        <w:t>kubectl get rs --selector=app=currency-exchange</w:t>
      </w:r>
    </w:p>
    <w:p w14:paraId="2FD94DD3" w14:textId="4789FCF9" w:rsidR="00C872D0" w:rsidRDefault="00C872D0" w:rsidP="00C872D0">
      <w:pPr>
        <w:pStyle w:val="ListParagraph"/>
        <w:tabs>
          <w:tab w:val="left" w:pos="5700"/>
        </w:tabs>
        <w:jc w:val="both"/>
      </w:pPr>
      <w:r>
        <w:rPr>
          <w:noProof/>
        </w:rPr>
        <w:drawing>
          <wp:inline distT="0" distB="0" distL="0" distR="0" wp14:anchorId="13BABC5E" wp14:editId="7DD928CD">
            <wp:extent cx="5114925" cy="4000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14925" cy="400050"/>
                    </a:xfrm>
                    <a:prstGeom prst="rect">
                      <a:avLst/>
                    </a:prstGeom>
                  </pic:spPr>
                </pic:pic>
              </a:graphicData>
            </a:graphic>
          </wp:inline>
        </w:drawing>
      </w:r>
    </w:p>
    <w:p w14:paraId="7311DE4D" w14:textId="721BD431" w:rsidR="00991185" w:rsidRDefault="00961C27" w:rsidP="00FA7537">
      <w:pPr>
        <w:pStyle w:val="ListParagraph"/>
        <w:numPr>
          <w:ilvl w:val="0"/>
          <w:numId w:val="31"/>
        </w:numPr>
        <w:tabs>
          <w:tab w:val="left" w:pos="5700"/>
        </w:tabs>
        <w:jc w:val="both"/>
      </w:pPr>
      <w:r>
        <w:t>Check pod status</w:t>
      </w:r>
    </w:p>
    <w:p w14:paraId="52C1DBD8" w14:textId="6F59AEB9" w:rsidR="00961C27" w:rsidRPr="00961C27" w:rsidRDefault="00961C27" w:rsidP="00FA7537">
      <w:pPr>
        <w:pStyle w:val="ListParagraph"/>
        <w:tabs>
          <w:tab w:val="left" w:pos="5700"/>
        </w:tabs>
        <w:jc w:val="both"/>
        <w:rPr>
          <w:rFonts w:ascii="Courier New" w:hAnsi="Courier New" w:cs="Courier New"/>
        </w:rPr>
      </w:pPr>
      <w:r w:rsidRPr="00961C27">
        <w:rPr>
          <w:rFonts w:ascii="Courier New" w:hAnsi="Courier New" w:cs="Courier New"/>
        </w:rPr>
        <w:t>kubectl get pods --selector=app=currency-exchange</w:t>
      </w:r>
    </w:p>
    <w:p w14:paraId="30A85D21" w14:textId="5AF2063F" w:rsidR="00961C27" w:rsidRDefault="00DB46AB" w:rsidP="00FA7537">
      <w:pPr>
        <w:pStyle w:val="ListParagraph"/>
        <w:tabs>
          <w:tab w:val="left" w:pos="5700"/>
        </w:tabs>
        <w:jc w:val="both"/>
      </w:pPr>
      <w:r>
        <w:rPr>
          <w:noProof/>
        </w:rPr>
        <w:drawing>
          <wp:inline distT="0" distB="0" distL="0" distR="0" wp14:anchorId="11E68FCF" wp14:editId="5527A169">
            <wp:extent cx="5686425" cy="6191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86425" cy="619125"/>
                    </a:xfrm>
                    <a:prstGeom prst="rect">
                      <a:avLst/>
                    </a:prstGeom>
                  </pic:spPr>
                </pic:pic>
              </a:graphicData>
            </a:graphic>
          </wp:inline>
        </w:drawing>
      </w:r>
    </w:p>
    <w:p w14:paraId="0F8A2C95" w14:textId="45682D01" w:rsidR="00991185" w:rsidRDefault="00961C27" w:rsidP="00FA7537">
      <w:pPr>
        <w:pStyle w:val="ListParagraph"/>
        <w:numPr>
          <w:ilvl w:val="0"/>
          <w:numId w:val="31"/>
        </w:numPr>
        <w:tabs>
          <w:tab w:val="left" w:pos="5700"/>
        </w:tabs>
        <w:jc w:val="both"/>
      </w:pPr>
      <w:r>
        <w:t>Check services endpoint</w:t>
      </w:r>
    </w:p>
    <w:p w14:paraId="489349C4" w14:textId="608D26DB" w:rsidR="00961C27" w:rsidRPr="00DB46AB" w:rsidRDefault="00DB46AB" w:rsidP="00FA7537">
      <w:pPr>
        <w:pStyle w:val="ListParagraph"/>
        <w:tabs>
          <w:tab w:val="left" w:pos="5700"/>
        </w:tabs>
        <w:jc w:val="both"/>
        <w:rPr>
          <w:rFonts w:ascii="Courier New" w:hAnsi="Courier New" w:cs="Courier New"/>
        </w:rPr>
      </w:pPr>
      <w:r w:rsidRPr="00DB46AB">
        <w:rPr>
          <w:rFonts w:ascii="Courier New" w:hAnsi="Courier New" w:cs="Courier New"/>
        </w:rPr>
        <w:t>kubectl get services --field-selector metadata.name=currency-exchange-service</w:t>
      </w:r>
    </w:p>
    <w:p w14:paraId="22188A55" w14:textId="7CB6684A" w:rsidR="00DB46AB" w:rsidRDefault="00DB46AB" w:rsidP="00FA7537">
      <w:pPr>
        <w:pStyle w:val="ListParagraph"/>
        <w:tabs>
          <w:tab w:val="left" w:pos="5700"/>
        </w:tabs>
        <w:jc w:val="both"/>
      </w:pPr>
      <w:r>
        <w:rPr>
          <w:noProof/>
        </w:rPr>
        <w:drawing>
          <wp:inline distT="0" distB="0" distL="0" distR="0" wp14:anchorId="7CCBEC45" wp14:editId="076E14B3">
            <wp:extent cx="5943600" cy="3346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34645"/>
                    </a:xfrm>
                    <a:prstGeom prst="rect">
                      <a:avLst/>
                    </a:prstGeom>
                  </pic:spPr>
                </pic:pic>
              </a:graphicData>
            </a:graphic>
          </wp:inline>
        </w:drawing>
      </w:r>
    </w:p>
    <w:p w14:paraId="0C32E9FB" w14:textId="2B357F9D" w:rsidR="00DB46AB" w:rsidRPr="00DB46AB" w:rsidRDefault="00DB46AB" w:rsidP="00FA7537">
      <w:pPr>
        <w:pStyle w:val="ListParagraph"/>
        <w:tabs>
          <w:tab w:val="left" w:pos="5700"/>
        </w:tabs>
        <w:jc w:val="both"/>
        <w:rPr>
          <w:rFonts w:ascii="Courier New" w:hAnsi="Courier New" w:cs="Courier New"/>
        </w:rPr>
      </w:pPr>
      <w:r w:rsidRPr="00DB46AB">
        <w:rPr>
          <w:rFonts w:ascii="Courier New" w:hAnsi="Courier New" w:cs="Courier New"/>
        </w:rPr>
        <w:t>kubectl describe services currency-exchange-service</w:t>
      </w:r>
    </w:p>
    <w:p w14:paraId="3E6D750A" w14:textId="2843C56A" w:rsidR="00DB46AB" w:rsidRDefault="00DB46AB" w:rsidP="00FA7537">
      <w:pPr>
        <w:pStyle w:val="ListParagraph"/>
        <w:tabs>
          <w:tab w:val="left" w:pos="5700"/>
        </w:tabs>
        <w:jc w:val="both"/>
      </w:pPr>
      <w:r>
        <w:rPr>
          <w:noProof/>
        </w:rPr>
        <w:lastRenderedPageBreak/>
        <w:drawing>
          <wp:inline distT="0" distB="0" distL="0" distR="0" wp14:anchorId="4AF94C13" wp14:editId="58E84334">
            <wp:extent cx="5229225" cy="18478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29225" cy="1847850"/>
                    </a:xfrm>
                    <a:prstGeom prst="rect">
                      <a:avLst/>
                    </a:prstGeom>
                  </pic:spPr>
                </pic:pic>
              </a:graphicData>
            </a:graphic>
          </wp:inline>
        </w:drawing>
      </w:r>
    </w:p>
    <w:p w14:paraId="1B7056F1" w14:textId="64389AE5" w:rsidR="00C872D0" w:rsidRPr="00C872D0" w:rsidRDefault="00C872D0" w:rsidP="00C872D0">
      <w:pPr>
        <w:pStyle w:val="ListParagraph"/>
        <w:tabs>
          <w:tab w:val="left" w:pos="5700"/>
        </w:tabs>
        <w:rPr>
          <w:rFonts w:ascii="Courier New" w:hAnsi="Courier New" w:cs="Courier New"/>
        </w:rPr>
      </w:pPr>
      <w:r w:rsidRPr="00C872D0">
        <w:rPr>
          <w:rFonts w:ascii="Courier New" w:hAnsi="Courier New" w:cs="Courier New"/>
        </w:rPr>
        <w:t>kubectl exec -ti busybox -- nslookup currency-exchange-service.default.svc.cluster.local</w:t>
      </w:r>
    </w:p>
    <w:p w14:paraId="6A9B3E72" w14:textId="6C6B4752" w:rsidR="00C872D0" w:rsidRDefault="00C872D0" w:rsidP="00FA7537">
      <w:pPr>
        <w:pStyle w:val="ListParagraph"/>
        <w:tabs>
          <w:tab w:val="left" w:pos="5700"/>
        </w:tabs>
        <w:jc w:val="both"/>
      </w:pPr>
      <w:r>
        <w:rPr>
          <w:noProof/>
        </w:rPr>
        <w:drawing>
          <wp:inline distT="0" distB="0" distL="0" distR="0" wp14:anchorId="6A9BFFDC" wp14:editId="7DB38A7D">
            <wp:extent cx="5781675" cy="8001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81675" cy="800100"/>
                    </a:xfrm>
                    <a:prstGeom prst="rect">
                      <a:avLst/>
                    </a:prstGeom>
                  </pic:spPr>
                </pic:pic>
              </a:graphicData>
            </a:graphic>
          </wp:inline>
        </w:drawing>
      </w:r>
    </w:p>
    <w:p w14:paraId="42DD064D" w14:textId="62E1E9FB" w:rsidR="00991185" w:rsidRDefault="00DB46AB" w:rsidP="00FA7537">
      <w:pPr>
        <w:pStyle w:val="ListParagraph"/>
        <w:numPr>
          <w:ilvl w:val="0"/>
          <w:numId w:val="31"/>
        </w:numPr>
        <w:jc w:val="both"/>
      </w:pPr>
      <w:r>
        <w:t>Access currency exchange service endpoint</w:t>
      </w:r>
    </w:p>
    <w:p w14:paraId="0AA7CFF7" w14:textId="6E1C793C" w:rsidR="00DB46AB" w:rsidRDefault="00DB46AB" w:rsidP="00FA7537">
      <w:pPr>
        <w:pStyle w:val="ListParagraph"/>
        <w:jc w:val="both"/>
      </w:pPr>
      <w:r>
        <w:t>We cannot access this endpoint directly because service type is ClusterIP, so we need to use port</w:t>
      </w:r>
      <w:r w:rsidR="00C52B64">
        <w:t xml:space="preserve"> forwarding to access the end</w:t>
      </w:r>
      <w:r>
        <w:t>point</w:t>
      </w:r>
      <w:r w:rsidR="00946AF2">
        <w:t xml:space="preserve"> using command below</w:t>
      </w:r>
      <w:r w:rsidR="00C52B64">
        <w:t>.</w:t>
      </w:r>
    </w:p>
    <w:p w14:paraId="7D51E4B7" w14:textId="4FAC9C92" w:rsidR="00C52B64" w:rsidRPr="00C872D0" w:rsidRDefault="00946AF2" w:rsidP="00FA7537">
      <w:pPr>
        <w:pStyle w:val="ListParagraph"/>
        <w:jc w:val="both"/>
        <w:rPr>
          <w:rFonts w:ascii="Courier New" w:hAnsi="Courier New" w:cs="Courier New"/>
        </w:rPr>
      </w:pPr>
      <w:r w:rsidRPr="00C872D0">
        <w:rPr>
          <w:rFonts w:ascii="Courier New" w:hAnsi="Courier New" w:cs="Courier New"/>
        </w:rPr>
        <w:t>kubectl port-forward svc/currency-exchange-service 8000:80</w:t>
      </w:r>
    </w:p>
    <w:p w14:paraId="34479E53" w14:textId="590A3200" w:rsidR="00991185" w:rsidRDefault="00946AF2" w:rsidP="00FA7537">
      <w:pPr>
        <w:jc w:val="both"/>
      </w:pPr>
      <w:r>
        <w:tab/>
      </w:r>
      <w:r>
        <w:rPr>
          <w:noProof/>
        </w:rPr>
        <w:drawing>
          <wp:inline distT="0" distB="0" distL="0" distR="0" wp14:anchorId="772D2062" wp14:editId="19404F82">
            <wp:extent cx="2828925" cy="3048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28925" cy="304800"/>
                    </a:xfrm>
                    <a:prstGeom prst="rect">
                      <a:avLst/>
                    </a:prstGeom>
                  </pic:spPr>
                </pic:pic>
              </a:graphicData>
            </a:graphic>
          </wp:inline>
        </w:drawing>
      </w:r>
    </w:p>
    <w:p w14:paraId="33ADB215" w14:textId="25E416FB" w:rsidR="00946AF2" w:rsidRDefault="00946AF2" w:rsidP="00FA7537">
      <w:pPr>
        <w:jc w:val="both"/>
      </w:pPr>
      <w:r>
        <w:tab/>
        <w:t xml:space="preserve">Open other terminal, and execute this command </w:t>
      </w:r>
    </w:p>
    <w:p w14:paraId="3A5266F0" w14:textId="405D193A" w:rsidR="00946AF2" w:rsidRPr="00FA7537" w:rsidRDefault="00946AF2" w:rsidP="00FA7537">
      <w:pPr>
        <w:jc w:val="both"/>
        <w:rPr>
          <w:rFonts w:ascii="Courier New" w:hAnsi="Courier New" w:cs="Courier New"/>
        </w:rPr>
      </w:pPr>
      <w:r>
        <w:tab/>
      </w:r>
      <w:r w:rsidRPr="00FA7537">
        <w:rPr>
          <w:rFonts w:ascii="Courier New" w:hAnsi="Courier New" w:cs="Courier New"/>
        </w:rPr>
        <w:t>curl localhost:8000/currency-exchange/from/USD/to/IDR</w:t>
      </w:r>
    </w:p>
    <w:p w14:paraId="4E9D9126" w14:textId="3776A911" w:rsidR="00946AF2" w:rsidRDefault="00946AF2" w:rsidP="00FA7537">
      <w:pPr>
        <w:ind w:left="720"/>
        <w:jc w:val="both"/>
      </w:pPr>
      <w:r>
        <w:rPr>
          <w:noProof/>
        </w:rPr>
        <w:drawing>
          <wp:inline distT="0" distB="0" distL="0" distR="0" wp14:anchorId="722B4DCC" wp14:editId="3F5EEB53">
            <wp:extent cx="5943600" cy="2933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93370"/>
                    </a:xfrm>
                    <a:prstGeom prst="rect">
                      <a:avLst/>
                    </a:prstGeom>
                  </pic:spPr>
                </pic:pic>
              </a:graphicData>
            </a:graphic>
          </wp:inline>
        </w:drawing>
      </w:r>
    </w:p>
    <w:p w14:paraId="3A91B4A3" w14:textId="03A7DFA7" w:rsidR="00991185" w:rsidRDefault="00946AF2" w:rsidP="00FA7537">
      <w:pPr>
        <w:jc w:val="both"/>
      </w:pPr>
      <w:r>
        <w:tab/>
        <w:t>You can use pretty print to format json view</w:t>
      </w:r>
    </w:p>
    <w:p w14:paraId="5AA83FE3" w14:textId="269D6B9F" w:rsidR="00946AF2" w:rsidRPr="00FA7537" w:rsidRDefault="00946AF2" w:rsidP="00FA7537">
      <w:pPr>
        <w:ind w:left="720"/>
        <w:jc w:val="both"/>
        <w:rPr>
          <w:rFonts w:ascii="Courier New" w:hAnsi="Courier New" w:cs="Courier New"/>
        </w:rPr>
      </w:pPr>
      <w:r w:rsidRPr="00FA7537">
        <w:rPr>
          <w:rFonts w:ascii="Courier New" w:hAnsi="Courier New" w:cs="Courier New"/>
        </w:rPr>
        <w:t>curl localhost:8000/currency-exchange/from/USD/to/IDR | python -m json.tool</w:t>
      </w:r>
    </w:p>
    <w:p w14:paraId="2C6B0B53" w14:textId="6E4BAD64" w:rsidR="00946AF2" w:rsidRDefault="00946AF2" w:rsidP="00FA7537">
      <w:pPr>
        <w:ind w:left="720"/>
        <w:jc w:val="both"/>
      </w:pPr>
      <w:r>
        <w:rPr>
          <w:noProof/>
        </w:rPr>
        <w:drawing>
          <wp:inline distT="0" distB="0" distL="0" distR="0" wp14:anchorId="61281CFD" wp14:editId="0091A3F5">
            <wp:extent cx="5943600" cy="16243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624330"/>
                    </a:xfrm>
                    <a:prstGeom prst="rect">
                      <a:avLst/>
                    </a:prstGeom>
                  </pic:spPr>
                </pic:pic>
              </a:graphicData>
            </a:graphic>
          </wp:inline>
        </w:drawing>
      </w:r>
    </w:p>
    <w:p w14:paraId="003667AA" w14:textId="35A1C327" w:rsidR="00FA7537" w:rsidRDefault="00FA7537" w:rsidP="00FA7537">
      <w:pPr>
        <w:ind w:left="720"/>
        <w:jc w:val="both"/>
      </w:pPr>
      <w:r>
        <w:t>At the previous terminal should be printed like this:</w:t>
      </w:r>
    </w:p>
    <w:p w14:paraId="19C86D36" w14:textId="34838BC1" w:rsidR="00FA7537" w:rsidRDefault="00FA7537" w:rsidP="00FA7537">
      <w:pPr>
        <w:ind w:left="720"/>
        <w:jc w:val="both"/>
      </w:pPr>
      <w:r>
        <w:rPr>
          <w:noProof/>
        </w:rPr>
        <w:lastRenderedPageBreak/>
        <w:drawing>
          <wp:inline distT="0" distB="0" distL="0" distR="0" wp14:anchorId="359548ED" wp14:editId="3B1B6F75">
            <wp:extent cx="2819400" cy="12763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19400" cy="1276350"/>
                    </a:xfrm>
                    <a:prstGeom prst="rect">
                      <a:avLst/>
                    </a:prstGeom>
                  </pic:spPr>
                </pic:pic>
              </a:graphicData>
            </a:graphic>
          </wp:inline>
        </w:drawing>
      </w:r>
    </w:p>
    <w:p w14:paraId="7B499169" w14:textId="77777777" w:rsidR="00457793" w:rsidRDefault="00457793" w:rsidP="00457793">
      <w:pPr>
        <w:jc w:val="both"/>
      </w:pPr>
    </w:p>
    <w:p w14:paraId="063396A2" w14:textId="5536056B" w:rsidR="00457793" w:rsidRDefault="00457793" w:rsidP="00457793">
      <w:pPr>
        <w:pStyle w:val="Heading1"/>
        <w:jc w:val="both"/>
        <w:rPr>
          <w:rStyle w:val="Strong"/>
        </w:rPr>
      </w:pPr>
      <w:r>
        <w:t>API Gateway Server</w:t>
      </w:r>
    </w:p>
    <w:p w14:paraId="505C764F" w14:textId="4A0B70FE" w:rsidR="00457793" w:rsidRDefault="00002DBB" w:rsidP="00457793">
      <w:pPr>
        <w:jc w:val="both"/>
      </w:pPr>
      <w:r>
        <w:t>For API Gateway server, we will use Netflix Zuul API Gateway Server. Every request should be through this server to centralize request and make tracing request easier.</w:t>
      </w:r>
    </w:p>
    <w:p w14:paraId="182721CC" w14:textId="313F277A" w:rsidR="00002DBB" w:rsidRDefault="00F226AE" w:rsidP="007B689D">
      <w:pPr>
        <w:pStyle w:val="ListParagraph"/>
        <w:numPr>
          <w:ilvl w:val="0"/>
          <w:numId w:val="32"/>
        </w:numPr>
        <w:jc w:val="both"/>
      </w:pPr>
      <w:r>
        <w:t>Register all services to zuul routes in application.properties, line below is sample how to add service to zuul routes.</w:t>
      </w:r>
    </w:p>
    <w:p w14:paraId="6A3F3B03" w14:textId="3F73C31A" w:rsidR="00F226AE" w:rsidRDefault="00F226AE" w:rsidP="00F226AE">
      <w:pPr>
        <w:pStyle w:val="ListParagraph"/>
        <w:numPr>
          <w:ilvl w:val="0"/>
          <w:numId w:val="33"/>
        </w:numPr>
        <w:autoSpaceDE w:val="0"/>
        <w:autoSpaceDN w:val="0"/>
        <w:adjustRightInd w:val="0"/>
        <w:spacing w:before="0" w:line="240" w:lineRule="auto"/>
        <w:rPr>
          <w:rFonts w:cstheme="minorHAnsi"/>
          <w:sz w:val="20"/>
          <w:szCs w:val="20"/>
        </w:rPr>
      </w:pPr>
      <w:r w:rsidRPr="00F226AE">
        <w:rPr>
          <w:rFonts w:cstheme="minorHAnsi"/>
          <w:sz w:val="20"/>
          <w:szCs w:val="20"/>
        </w:rPr>
        <w:t>Route path</w:t>
      </w:r>
    </w:p>
    <w:p w14:paraId="247B14D3" w14:textId="77777777" w:rsidR="00F226AE" w:rsidRDefault="00F226AE" w:rsidP="00F226AE">
      <w:pPr>
        <w:pStyle w:val="ListParagraph"/>
        <w:autoSpaceDE w:val="0"/>
        <w:autoSpaceDN w:val="0"/>
        <w:adjustRightInd w:val="0"/>
        <w:spacing w:before="0" w:line="240" w:lineRule="auto"/>
        <w:ind w:left="1080"/>
        <w:rPr>
          <w:rFonts w:cstheme="minorHAnsi"/>
          <w:sz w:val="20"/>
          <w:szCs w:val="20"/>
        </w:rPr>
      </w:pPr>
      <w:r>
        <w:rPr>
          <w:rFonts w:cstheme="minorHAnsi"/>
          <w:sz w:val="20"/>
          <w:szCs w:val="20"/>
        </w:rPr>
        <w:t xml:space="preserve">Route path is URI used to call service through zuul api gateway. It’s format config is zuu.routes.&lt;SERVICE_NAME&gt;.path=api path. </w:t>
      </w:r>
    </w:p>
    <w:p w14:paraId="3FAD0F83" w14:textId="20DAA484" w:rsidR="00F226AE" w:rsidRDefault="00F226AE" w:rsidP="00F226AE">
      <w:pPr>
        <w:pStyle w:val="ListParagraph"/>
        <w:autoSpaceDE w:val="0"/>
        <w:autoSpaceDN w:val="0"/>
        <w:adjustRightInd w:val="0"/>
        <w:spacing w:before="0" w:line="240" w:lineRule="auto"/>
        <w:ind w:left="1080"/>
        <w:rPr>
          <w:rFonts w:cstheme="minorHAnsi"/>
          <w:sz w:val="20"/>
          <w:szCs w:val="20"/>
        </w:rPr>
      </w:pPr>
      <w:r>
        <w:rPr>
          <w:rFonts w:cstheme="minorHAnsi"/>
          <w:sz w:val="20"/>
          <w:szCs w:val="20"/>
        </w:rPr>
        <w:t>Example :</w:t>
      </w:r>
    </w:p>
    <w:p w14:paraId="1D768D8A" w14:textId="77777777" w:rsidR="00F226AE" w:rsidRDefault="00F226AE" w:rsidP="00F226AE">
      <w:pPr>
        <w:pStyle w:val="ListParagraph"/>
        <w:autoSpaceDE w:val="0"/>
        <w:autoSpaceDN w:val="0"/>
        <w:adjustRightInd w:val="0"/>
        <w:spacing w:before="0" w:line="240" w:lineRule="auto"/>
        <w:ind w:firstLine="360"/>
        <w:rPr>
          <w:rFonts w:ascii="Consolas" w:hAnsi="Consolas" w:cs="Consolas"/>
          <w:color w:val="CE9178"/>
          <w:sz w:val="20"/>
          <w:szCs w:val="20"/>
        </w:rPr>
      </w:pPr>
      <w:r w:rsidRPr="00F226AE">
        <w:rPr>
          <w:rFonts w:ascii="Consolas" w:hAnsi="Consolas" w:cs="Consolas"/>
          <w:color w:val="408080"/>
          <w:sz w:val="20"/>
          <w:szCs w:val="20"/>
        </w:rPr>
        <w:t>zuul.routes.currencyexchange.path=</w:t>
      </w:r>
      <w:r w:rsidRPr="00F226AE">
        <w:rPr>
          <w:rFonts w:ascii="Consolas" w:hAnsi="Consolas" w:cs="Consolas"/>
          <w:color w:val="CE9178"/>
          <w:sz w:val="20"/>
          <w:szCs w:val="20"/>
        </w:rPr>
        <w:t>/currency-exchange-service/**</w:t>
      </w:r>
    </w:p>
    <w:p w14:paraId="1F65BFAA" w14:textId="4FCF3FDE" w:rsidR="00F226AE" w:rsidRDefault="00B65275" w:rsidP="00F226AE">
      <w:pPr>
        <w:pStyle w:val="ListParagraph"/>
        <w:autoSpaceDE w:val="0"/>
        <w:autoSpaceDN w:val="0"/>
        <w:adjustRightInd w:val="0"/>
        <w:spacing w:before="0" w:line="240" w:lineRule="auto"/>
        <w:ind w:left="1080"/>
        <w:rPr>
          <w:rFonts w:cstheme="minorHAnsi"/>
          <w:sz w:val="20"/>
          <w:szCs w:val="20"/>
        </w:rPr>
      </w:pPr>
      <w:r>
        <w:rPr>
          <w:rFonts w:cstheme="minorHAnsi"/>
          <w:sz w:val="20"/>
          <w:szCs w:val="20"/>
        </w:rPr>
        <w:t>C</w:t>
      </w:r>
      <w:r w:rsidR="00F226AE">
        <w:rPr>
          <w:rFonts w:cstheme="minorHAnsi"/>
          <w:sz w:val="20"/>
          <w:szCs w:val="20"/>
        </w:rPr>
        <w:t xml:space="preserve">onfiguration </w:t>
      </w:r>
      <w:r>
        <w:rPr>
          <w:rFonts w:cstheme="minorHAnsi"/>
          <w:sz w:val="20"/>
          <w:szCs w:val="20"/>
        </w:rPr>
        <w:t xml:space="preserve">above </w:t>
      </w:r>
      <w:r w:rsidR="00F226AE">
        <w:rPr>
          <w:rFonts w:cstheme="minorHAnsi"/>
          <w:sz w:val="20"/>
          <w:szCs w:val="20"/>
        </w:rPr>
        <w:t xml:space="preserve">will set </w:t>
      </w:r>
      <w:r w:rsidR="00F226AE" w:rsidRPr="00F226AE">
        <w:rPr>
          <w:rFonts w:ascii="Consolas" w:hAnsi="Consolas" w:cs="Consolas"/>
          <w:color w:val="CE9178"/>
          <w:sz w:val="20"/>
          <w:szCs w:val="20"/>
        </w:rPr>
        <w:t>currency-exchange-service</w:t>
      </w:r>
      <w:r w:rsidR="00F226AE">
        <w:rPr>
          <w:rFonts w:cstheme="minorHAnsi"/>
          <w:sz w:val="20"/>
          <w:szCs w:val="20"/>
        </w:rPr>
        <w:t xml:space="preserve"> as URI at api gateway, so url will be: </w:t>
      </w:r>
      <w:hyperlink w:history="1">
        <w:r w:rsidRPr="00247683">
          <w:rPr>
            <w:rStyle w:val="Hyperlink"/>
            <w:rFonts w:cstheme="minorHAnsi"/>
            <w:sz w:val="20"/>
            <w:szCs w:val="20"/>
          </w:rPr>
          <w:t>http://&lt;ZUUL_API_GATEWAY_SERVICE_ENDPOINT&gt;:8762/currency-exchange-service</w:t>
        </w:r>
      </w:hyperlink>
      <w:r>
        <w:rPr>
          <w:rFonts w:cstheme="minorHAnsi"/>
          <w:sz w:val="20"/>
          <w:szCs w:val="20"/>
        </w:rPr>
        <w:t xml:space="preserve"> </w:t>
      </w:r>
    </w:p>
    <w:p w14:paraId="3A7209D8" w14:textId="6285BCE9" w:rsidR="00F226AE" w:rsidRPr="00F226AE" w:rsidRDefault="00F226AE" w:rsidP="00F226AE">
      <w:pPr>
        <w:pStyle w:val="ListParagraph"/>
        <w:numPr>
          <w:ilvl w:val="0"/>
          <w:numId w:val="33"/>
        </w:numPr>
        <w:autoSpaceDE w:val="0"/>
        <w:autoSpaceDN w:val="0"/>
        <w:adjustRightInd w:val="0"/>
        <w:spacing w:before="0" w:line="240" w:lineRule="auto"/>
        <w:rPr>
          <w:rFonts w:cstheme="minorHAnsi"/>
          <w:sz w:val="20"/>
          <w:szCs w:val="20"/>
        </w:rPr>
      </w:pPr>
      <w:r>
        <w:rPr>
          <w:rFonts w:cstheme="minorHAnsi"/>
          <w:sz w:val="20"/>
          <w:szCs w:val="20"/>
        </w:rPr>
        <w:t>Route URL</w:t>
      </w:r>
    </w:p>
    <w:p w14:paraId="5EDA49F0" w14:textId="0144D66E" w:rsidR="00F226AE" w:rsidRDefault="00B65275" w:rsidP="00B65275">
      <w:pPr>
        <w:pStyle w:val="ListParagraph"/>
        <w:autoSpaceDE w:val="0"/>
        <w:autoSpaceDN w:val="0"/>
        <w:adjustRightInd w:val="0"/>
        <w:spacing w:before="0" w:line="240" w:lineRule="auto"/>
        <w:ind w:left="1080"/>
        <w:rPr>
          <w:rFonts w:cstheme="minorHAnsi"/>
          <w:sz w:val="20"/>
          <w:szCs w:val="20"/>
        </w:rPr>
      </w:pPr>
      <w:r>
        <w:rPr>
          <w:rFonts w:cstheme="minorHAnsi"/>
          <w:sz w:val="20"/>
          <w:szCs w:val="20"/>
        </w:rPr>
        <w:t xml:space="preserve">Route url is the redirection from route path above. </w:t>
      </w:r>
    </w:p>
    <w:p w14:paraId="5CD20CE0" w14:textId="7C00BC4C" w:rsidR="00B65275" w:rsidRPr="00F226AE" w:rsidRDefault="00B65275" w:rsidP="00B65275">
      <w:pPr>
        <w:pStyle w:val="ListParagraph"/>
        <w:autoSpaceDE w:val="0"/>
        <w:autoSpaceDN w:val="0"/>
        <w:adjustRightInd w:val="0"/>
        <w:spacing w:before="0" w:line="240" w:lineRule="auto"/>
        <w:ind w:left="1080"/>
        <w:rPr>
          <w:rFonts w:cstheme="minorHAnsi"/>
          <w:sz w:val="20"/>
          <w:szCs w:val="20"/>
        </w:rPr>
      </w:pPr>
      <w:r>
        <w:rPr>
          <w:rFonts w:cstheme="minorHAnsi"/>
          <w:sz w:val="20"/>
          <w:szCs w:val="20"/>
        </w:rPr>
        <w:t>Example:</w:t>
      </w:r>
    </w:p>
    <w:p w14:paraId="2CA41A61" w14:textId="08E1CB06" w:rsidR="00F226AE" w:rsidRDefault="00F226AE" w:rsidP="00B65275">
      <w:pPr>
        <w:pStyle w:val="ListParagraph"/>
        <w:ind w:left="1080"/>
        <w:jc w:val="both"/>
        <w:rPr>
          <w:rFonts w:ascii="Consolas" w:hAnsi="Consolas" w:cs="Consolas"/>
          <w:color w:val="CE9178"/>
          <w:sz w:val="20"/>
          <w:szCs w:val="20"/>
        </w:rPr>
      </w:pPr>
      <w:r>
        <w:rPr>
          <w:rFonts w:ascii="Consolas" w:hAnsi="Consolas" w:cs="Consolas"/>
          <w:color w:val="408080"/>
          <w:sz w:val="20"/>
          <w:szCs w:val="20"/>
        </w:rPr>
        <w:t>zuul.routes.currencyexchange.url=</w:t>
      </w:r>
      <w:r>
        <w:rPr>
          <w:rFonts w:ascii="Consolas" w:hAnsi="Consolas" w:cs="Consolas"/>
          <w:color w:val="CE9178"/>
          <w:sz w:val="20"/>
          <w:szCs w:val="20"/>
        </w:rPr>
        <w:t>http://currency-exchange-service.default.svc.cluster.local</w:t>
      </w:r>
    </w:p>
    <w:p w14:paraId="3C087EEE" w14:textId="343DBBB2" w:rsidR="00B65275" w:rsidRDefault="00B65275" w:rsidP="00B65275">
      <w:pPr>
        <w:pStyle w:val="ListParagraph"/>
        <w:ind w:left="1080"/>
        <w:rPr>
          <w:rFonts w:cstheme="minorHAnsi"/>
          <w:sz w:val="20"/>
          <w:szCs w:val="20"/>
        </w:rPr>
      </w:pPr>
      <w:r>
        <w:rPr>
          <w:rFonts w:cstheme="minorHAnsi"/>
        </w:rPr>
        <w:t xml:space="preserve">Configuration above will redirect request from </w:t>
      </w:r>
      <w:hyperlink w:history="1">
        <w:r w:rsidRPr="00247683">
          <w:rPr>
            <w:rStyle w:val="Hyperlink"/>
            <w:rFonts w:cstheme="minorHAnsi"/>
            <w:sz w:val="20"/>
            <w:szCs w:val="20"/>
          </w:rPr>
          <w:t>http://&lt;ZUUL_API_GATEWAY_SERVICE_ENDPOINT&gt;:8762/currency-exchange-service</w:t>
        </w:r>
      </w:hyperlink>
      <w:r>
        <w:rPr>
          <w:rFonts w:cstheme="minorHAnsi"/>
          <w:sz w:val="20"/>
          <w:szCs w:val="20"/>
        </w:rPr>
        <w:t xml:space="preserve"> to </w:t>
      </w:r>
      <w:hyperlink r:id="rId38" w:history="1">
        <w:r w:rsidRPr="00247683">
          <w:rPr>
            <w:rStyle w:val="Hyperlink"/>
            <w:rFonts w:cstheme="minorHAnsi"/>
            <w:sz w:val="20"/>
            <w:szCs w:val="20"/>
          </w:rPr>
          <w:t>http://currency-exchange-service.default.svc.cluster.local</w:t>
        </w:r>
      </w:hyperlink>
      <w:r>
        <w:rPr>
          <w:rFonts w:cstheme="minorHAnsi"/>
          <w:sz w:val="20"/>
          <w:szCs w:val="20"/>
        </w:rPr>
        <w:t xml:space="preserve"> </w:t>
      </w:r>
    </w:p>
    <w:p w14:paraId="06856561" w14:textId="2117F7FA" w:rsidR="00734DC0" w:rsidRPr="00734DC0" w:rsidRDefault="00734DC0" w:rsidP="00734DC0">
      <w:pPr>
        <w:ind w:left="720"/>
        <w:rPr>
          <w:rFonts w:cstheme="minorHAnsi"/>
        </w:rPr>
      </w:pPr>
      <w:r>
        <w:rPr>
          <w:rFonts w:cstheme="minorHAnsi"/>
        </w:rPr>
        <w:t xml:space="preserve">You can also add service route inside kubernetes deployment file (yaml file), so when you already deploy the api gateway server, you don’t need to rebuild your docker image and update deployment. </w:t>
      </w:r>
    </w:p>
    <w:p w14:paraId="6F1EF377" w14:textId="5E7E4183" w:rsidR="00F226AE" w:rsidRDefault="00F226AE" w:rsidP="007B689D">
      <w:pPr>
        <w:pStyle w:val="ListParagraph"/>
        <w:numPr>
          <w:ilvl w:val="0"/>
          <w:numId w:val="32"/>
        </w:numPr>
        <w:jc w:val="both"/>
      </w:pPr>
      <w:r>
        <w:t>Build docker image</w:t>
      </w:r>
    </w:p>
    <w:p w14:paraId="4343285D" w14:textId="3E685A1E" w:rsidR="00AE500E" w:rsidRDefault="00AE500E" w:rsidP="00AE500E">
      <w:pPr>
        <w:pStyle w:val="ListParagraph"/>
        <w:jc w:val="both"/>
      </w:pPr>
      <w:r>
        <w:t xml:space="preserve">Make sure you already inside </w:t>
      </w:r>
      <w:r w:rsidRPr="00AE500E">
        <w:rPr>
          <w:rFonts w:ascii="Courier New" w:hAnsi="Courier New" w:cs="Courier New"/>
        </w:rPr>
        <w:t>spring-api-gateway-server</w:t>
      </w:r>
      <w:r>
        <w:t xml:space="preserve"> folder and run this command below:</w:t>
      </w:r>
    </w:p>
    <w:p w14:paraId="5B0DE072" w14:textId="754190E0" w:rsidR="00AE500E" w:rsidRDefault="00AE500E" w:rsidP="00AE500E">
      <w:pPr>
        <w:pStyle w:val="ListParagraph"/>
        <w:jc w:val="both"/>
        <w:rPr>
          <w:rFonts w:ascii="Courier New" w:hAnsi="Courier New" w:cs="Courier New"/>
        </w:rPr>
      </w:pPr>
      <w:r w:rsidRPr="00AE500E">
        <w:rPr>
          <w:rFonts w:ascii="Courier New" w:hAnsi="Courier New" w:cs="Courier New"/>
        </w:rPr>
        <w:t xml:space="preserve">docker image build –t </w:t>
      </w:r>
      <w:r w:rsidR="00A91F22" w:rsidRPr="00A91F22">
        <w:rPr>
          <w:rFonts w:ascii="Courier New" w:hAnsi="Courier New" w:cs="Courier New"/>
          <w:highlight w:val="yellow"/>
        </w:rPr>
        <w:t>sidie88</w:t>
      </w:r>
      <w:r w:rsidR="00A91F22">
        <w:rPr>
          <w:rFonts w:ascii="Courier New" w:hAnsi="Courier New" w:cs="Courier New"/>
        </w:rPr>
        <w:t>/</w:t>
      </w:r>
      <w:r w:rsidRPr="00AE500E">
        <w:rPr>
          <w:rFonts w:ascii="Courier New" w:hAnsi="Courier New" w:cs="Courier New"/>
        </w:rPr>
        <w:t>spring-api-gateway-server:v1 .</w:t>
      </w:r>
    </w:p>
    <w:p w14:paraId="6F5FC8EC" w14:textId="6E08466C" w:rsidR="00A91F22" w:rsidRDefault="00A91F22" w:rsidP="00AE500E">
      <w:pPr>
        <w:pStyle w:val="ListParagraph"/>
        <w:jc w:val="both"/>
        <w:rPr>
          <w:rFonts w:ascii="Courier New" w:hAnsi="Courier New" w:cs="Courier New"/>
        </w:rPr>
      </w:pPr>
      <w:r>
        <w:rPr>
          <w:rFonts w:ascii="Courier New" w:hAnsi="Courier New" w:cs="Courier New"/>
        </w:rPr>
        <w:t xml:space="preserve">docker image push </w:t>
      </w:r>
      <w:r w:rsidRPr="00A91F22">
        <w:rPr>
          <w:rFonts w:ascii="Courier New" w:hAnsi="Courier New" w:cs="Courier New"/>
          <w:highlight w:val="yellow"/>
        </w:rPr>
        <w:t>sidie88</w:t>
      </w:r>
      <w:r>
        <w:rPr>
          <w:rFonts w:ascii="Courier New" w:hAnsi="Courier New" w:cs="Courier New"/>
        </w:rPr>
        <w:t>/</w:t>
      </w:r>
      <w:r w:rsidRPr="00AE500E">
        <w:rPr>
          <w:rFonts w:ascii="Courier New" w:hAnsi="Courier New" w:cs="Courier New"/>
        </w:rPr>
        <w:t>spring-api-gateway-server:v1</w:t>
      </w:r>
    </w:p>
    <w:p w14:paraId="4E827DBE" w14:textId="77777777" w:rsidR="00A91F22" w:rsidRDefault="00A91F22" w:rsidP="00AE500E">
      <w:pPr>
        <w:pStyle w:val="ListParagraph"/>
        <w:jc w:val="both"/>
        <w:rPr>
          <w:rFonts w:ascii="Courier New" w:hAnsi="Courier New" w:cs="Courier New"/>
        </w:rPr>
      </w:pPr>
    </w:p>
    <w:p w14:paraId="7F1EBA10" w14:textId="24DBB99A" w:rsidR="00A91F22" w:rsidRPr="00A91F22" w:rsidRDefault="00A91F22" w:rsidP="00AE500E">
      <w:pPr>
        <w:pStyle w:val="ListParagraph"/>
        <w:jc w:val="both"/>
        <w:rPr>
          <w:rFonts w:cstheme="minorHAnsi"/>
        </w:rPr>
      </w:pPr>
      <w:r w:rsidRPr="00A91F22">
        <w:rPr>
          <w:rFonts w:cstheme="minorHAnsi"/>
          <w:highlight w:val="yellow"/>
        </w:rPr>
        <w:t>Please change sidie88 with your docker hub username</w:t>
      </w:r>
    </w:p>
    <w:p w14:paraId="773AFBD5" w14:textId="3E127CA2" w:rsidR="00A91F22" w:rsidRPr="00A91F22" w:rsidRDefault="00A91F22" w:rsidP="007B689D">
      <w:pPr>
        <w:pStyle w:val="ListParagraph"/>
        <w:numPr>
          <w:ilvl w:val="0"/>
          <w:numId w:val="32"/>
        </w:numPr>
        <w:jc w:val="both"/>
      </w:pPr>
      <w:r>
        <w:lastRenderedPageBreak/>
        <w:t xml:space="preserve">Change image name inside </w:t>
      </w:r>
      <w:r w:rsidRPr="007B7C43">
        <w:rPr>
          <w:rFonts w:ascii="Courier New" w:hAnsi="Courier New" w:cs="Courier New"/>
        </w:rPr>
        <w:t>spring-api-gateway-server.yaml</w:t>
      </w:r>
      <w:r>
        <w:rPr>
          <w:rFonts w:ascii="Courier New" w:hAnsi="Courier New" w:cs="Courier New"/>
        </w:rPr>
        <w:t xml:space="preserve"> </w:t>
      </w:r>
      <w:r>
        <w:rPr>
          <w:rFonts w:cstheme="minorHAnsi"/>
        </w:rPr>
        <w:t>file with your image name</w:t>
      </w:r>
    </w:p>
    <w:p w14:paraId="07E38282" w14:textId="0F8CFAED" w:rsidR="00A91F22" w:rsidRDefault="00A91F22" w:rsidP="00A91F22">
      <w:pPr>
        <w:pStyle w:val="ListParagraph"/>
        <w:jc w:val="both"/>
      </w:pPr>
    </w:p>
    <w:p w14:paraId="759FF068" w14:textId="2EF80301" w:rsidR="00AE500E" w:rsidRDefault="00AE500E" w:rsidP="007B689D">
      <w:pPr>
        <w:pStyle w:val="ListParagraph"/>
        <w:numPr>
          <w:ilvl w:val="0"/>
          <w:numId w:val="32"/>
        </w:numPr>
        <w:jc w:val="both"/>
      </w:pPr>
      <w:r>
        <w:t>Deploy to kubernetes cluster</w:t>
      </w:r>
    </w:p>
    <w:p w14:paraId="2CF788F4" w14:textId="63D0D141" w:rsidR="007B7C43" w:rsidRPr="007B7C43" w:rsidRDefault="007B7C43" w:rsidP="007B7C43">
      <w:pPr>
        <w:pStyle w:val="ListParagraph"/>
        <w:jc w:val="both"/>
        <w:rPr>
          <w:rFonts w:ascii="Courier New" w:hAnsi="Courier New" w:cs="Courier New"/>
        </w:rPr>
      </w:pPr>
      <w:r w:rsidRPr="007B7C43">
        <w:rPr>
          <w:rFonts w:ascii="Courier New" w:hAnsi="Courier New" w:cs="Courier New"/>
        </w:rPr>
        <w:t>kubectl apply –f spring-api-gateway-server.yaml</w:t>
      </w:r>
    </w:p>
    <w:p w14:paraId="7B935423" w14:textId="49ADDDD1" w:rsidR="007B7C43" w:rsidRDefault="007B7C43" w:rsidP="007B7C43">
      <w:pPr>
        <w:pStyle w:val="ListParagraph"/>
        <w:jc w:val="both"/>
      </w:pPr>
      <w:r>
        <w:rPr>
          <w:noProof/>
        </w:rPr>
        <w:drawing>
          <wp:inline distT="0" distB="0" distL="0" distR="0" wp14:anchorId="2E2370F2" wp14:editId="20B0BB79">
            <wp:extent cx="4181475" cy="3238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81475" cy="323850"/>
                    </a:xfrm>
                    <a:prstGeom prst="rect">
                      <a:avLst/>
                    </a:prstGeom>
                  </pic:spPr>
                </pic:pic>
              </a:graphicData>
            </a:graphic>
          </wp:inline>
        </w:drawing>
      </w:r>
    </w:p>
    <w:p w14:paraId="5CF88EDE" w14:textId="3B121864" w:rsidR="007B7C43" w:rsidRDefault="007B7C43" w:rsidP="007B689D">
      <w:pPr>
        <w:pStyle w:val="ListParagraph"/>
        <w:numPr>
          <w:ilvl w:val="0"/>
          <w:numId w:val="32"/>
        </w:numPr>
        <w:jc w:val="both"/>
      </w:pPr>
      <w:r>
        <w:t>Check deployment status</w:t>
      </w:r>
    </w:p>
    <w:p w14:paraId="46580DB1" w14:textId="0AF58245" w:rsidR="007B7C43" w:rsidRDefault="007B7C43" w:rsidP="007B7C43">
      <w:pPr>
        <w:pStyle w:val="ListParagraph"/>
        <w:jc w:val="both"/>
        <w:rPr>
          <w:rFonts w:ascii="Courier New" w:hAnsi="Courier New" w:cs="Courier New"/>
        </w:rPr>
      </w:pPr>
      <w:r>
        <w:rPr>
          <w:rFonts w:ascii="Courier New" w:hAnsi="Courier New" w:cs="Courier New"/>
        </w:rPr>
        <w:t>k</w:t>
      </w:r>
      <w:r w:rsidRPr="00602236">
        <w:rPr>
          <w:rFonts w:ascii="Courier New" w:hAnsi="Courier New" w:cs="Courier New"/>
        </w:rPr>
        <w:t>ubectl rollout status deployment.v1.apps/</w:t>
      </w:r>
      <w:r w:rsidRPr="007B7C43">
        <w:rPr>
          <w:rFonts w:ascii="Courier New" w:hAnsi="Courier New" w:cs="Courier New"/>
        </w:rPr>
        <w:t>spring-api-gateway-server-pod</w:t>
      </w:r>
    </w:p>
    <w:p w14:paraId="5D1D0C7F" w14:textId="5AFE1E97" w:rsidR="007B7C43" w:rsidRDefault="007B7C43" w:rsidP="007B7C43">
      <w:pPr>
        <w:pStyle w:val="ListParagraph"/>
        <w:jc w:val="both"/>
        <w:rPr>
          <w:rFonts w:ascii="Courier New" w:hAnsi="Courier New" w:cs="Courier New"/>
        </w:rPr>
      </w:pPr>
      <w:r>
        <w:rPr>
          <w:noProof/>
        </w:rPr>
        <w:drawing>
          <wp:inline distT="0" distB="0" distL="0" distR="0" wp14:anchorId="61E86989" wp14:editId="2C258F14">
            <wp:extent cx="5067300" cy="1619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067300" cy="161925"/>
                    </a:xfrm>
                    <a:prstGeom prst="rect">
                      <a:avLst/>
                    </a:prstGeom>
                  </pic:spPr>
                </pic:pic>
              </a:graphicData>
            </a:graphic>
          </wp:inline>
        </w:drawing>
      </w:r>
    </w:p>
    <w:p w14:paraId="079356E7" w14:textId="55C6876D" w:rsidR="007B7C43" w:rsidRDefault="007B7C43" w:rsidP="007B7C43">
      <w:pPr>
        <w:pStyle w:val="ListParagraph"/>
        <w:jc w:val="both"/>
        <w:rPr>
          <w:rFonts w:ascii="Courier New" w:hAnsi="Courier New" w:cs="Courier New"/>
        </w:rPr>
      </w:pPr>
      <w:r>
        <w:rPr>
          <w:rFonts w:ascii="Courier New" w:hAnsi="Courier New" w:cs="Courier New"/>
        </w:rPr>
        <w:t>k</w:t>
      </w:r>
      <w:r w:rsidRPr="00961C27">
        <w:rPr>
          <w:rFonts w:ascii="Courier New" w:hAnsi="Courier New" w:cs="Courier New"/>
        </w:rPr>
        <w:t xml:space="preserve">ubectl describe deployments </w:t>
      </w:r>
      <w:r w:rsidRPr="007B7C43">
        <w:rPr>
          <w:rFonts w:ascii="Courier New" w:hAnsi="Courier New" w:cs="Courier New"/>
        </w:rPr>
        <w:t>spring-api-gateway-server</w:t>
      </w:r>
      <w:r w:rsidRPr="00961C27">
        <w:rPr>
          <w:rFonts w:ascii="Courier New" w:hAnsi="Courier New" w:cs="Courier New"/>
        </w:rPr>
        <w:t>-pod</w:t>
      </w:r>
    </w:p>
    <w:p w14:paraId="0C0EE410" w14:textId="34827CA2" w:rsidR="008D2EB5" w:rsidRDefault="008D2EB5" w:rsidP="007B7C43">
      <w:pPr>
        <w:pStyle w:val="ListParagraph"/>
        <w:jc w:val="both"/>
      </w:pPr>
      <w:r>
        <w:rPr>
          <w:noProof/>
        </w:rPr>
        <w:drawing>
          <wp:inline distT="0" distB="0" distL="0" distR="0" wp14:anchorId="0CF41B17" wp14:editId="57267CBC">
            <wp:extent cx="5943600" cy="3873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3873500"/>
                    </a:xfrm>
                    <a:prstGeom prst="rect">
                      <a:avLst/>
                    </a:prstGeom>
                  </pic:spPr>
                </pic:pic>
              </a:graphicData>
            </a:graphic>
          </wp:inline>
        </w:drawing>
      </w:r>
    </w:p>
    <w:p w14:paraId="4783C195" w14:textId="009ACE8E" w:rsidR="007B7C43" w:rsidRDefault="007B7C43" w:rsidP="007B7C43">
      <w:pPr>
        <w:pStyle w:val="ListParagraph"/>
        <w:numPr>
          <w:ilvl w:val="0"/>
          <w:numId w:val="32"/>
        </w:numPr>
        <w:tabs>
          <w:tab w:val="left" w:pos="5700"/>
        </w:tabs>
        <w:jc w:val="both"/>
      </w:pPr>
      <w:r>
        <w:t>Check replica set</w:t>
      </w:r>
    </w:p>
    <w:p w14:paraId="24A63E02" w14:textId="55E09626" w:rsidR="007B7C43" w:rsidRPr="007B7C43" w:rsidRDefault="007B7C43" w:rsidP="007B7C43">
      <w:pPr>
        <w:pStyle w:val="ListParagraph"/>
        <w:tabs>
          <w:tab w:val="left" w:pos="5700"/>
        </w:tabs>
        <w:jc w:val="both"/>
        <w:rPr>
          <w:rFonts w:ascii="Courier New" w:hAnsi="Courier New" w:cs="Courier New"/>
        </w:rPr>
      </w:pPr>
      <w:r w:rsidRPr="007B7C43">
        <w:rPr>
          <w:rFonts w:ascii="Courier New" w:hAnsi="Courier New" w:cs="Courier New"/>
        </w:rPr>
        <w:t>kubectl get rs --selector=app=</w:t>
      </w:r>
      <w:r w:rsidRPr="007B7C43">
        <w:rPr>
          <w:rFonts w:ascii="Courier New" w:hAnsi="Courier New" w:cs="Courier New"/>
        </w:rPr>
        <w:t>spring-api-gateway-server</w:t>
      </w:r>
    </w:p>
    <w:p w14:paraId="18A59424" w14:textId="317F7228" w:rsidR="007B7C43" w:rsidRDefault="008D2EB5" w:rsidP="007B7C43">
      <w:pPr>
        <w:pStyle w:val="ListParagraph"/>
        <w:tabs>
          <w:tab w:val="left" w:pos="5700"/>
        </w:tabs>
        <w:jc w:val="both"/>
      </w:pPr>
      <w:r>
        <w:rPr>
          <w:noProof/>
        </w:rPr>
        <w:drawing>
          <wp:inline distT="0" distB="0" distL="0" distR="0" wp14:anchorId="6BB4CC73" wp14:editId="5E56581E">
            <wp:extent cx="5932805" cy="336550"/>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32805" cy="336550"/>
                    </a:xfrm>
                    <a:prstGeom prst="rect">
                      <a:avLst/>
                    </a:prstGeom>
                    <a:noFill/>
                    <a:ln>
                      <a:noFill/>
                    </a:ln>
                  </pic:spPr>
                </pic:pic>
              </a:graphicData>
            </a:graphic>
          </wp:inline>
        </w:drawing>
      </w:r>
    </w:p>
    <w:p w14:paraId="2330F283" w14:textId="77777777" w:rsidR="007B7C43" w:rsidRDefault="007B7C43" w:rsidP="007B7C43">
      <w:pPr>
        <w:pStyle w:val="ListParagraph"/>
        <w:numPr>
          <w:ilvl w:val="0"/>
          <w:numId w:val="32"/>
        </w:numPr>
        <w:tabs>
          <w:tab w:val="left" w:pos="5700"/>
        </w:tabs>
        <w:jc w:val="both"/>
      </w:pPr>
      <w:r>
        <w:t>Check pod status</w:t>
      </w:r>
    </w:p>
    <w:p w14:paraId="27D43F5E" w14:textId="62F38F1D" w:rsidR="007B7C43" w:rsidRPr="007B7C43" w:rsidRDefault="007B7C43" w:rsidP="007B7C43">
      <w:pPr>
        <w:pStyle w:val="ListParagraph"/>
        <w:tabs>
          <w:tab w:val="left" w:pos="5700"/>
        </w:tabs>
        <w:jc w:val="both"/>
        <w:rPr>
          <w:rFonts w:ascii="Courier New" w:hAnsi="Courier New" w:cs="Courier New"/>
        </w:rPr>
      </w:pPr>
      <w:r w:rsidRPr="007B7C43">
        <w:rPr>
          <w:rFonts w:ascii="Courier New" w:hAnsi="Courier New" w:cs="Courier New"/>
        </w:rPr>
        <w:t>kubectl get pods --selector=app=spring-api-gateway-server</w:t>
      </w:r>
    </w:p>
    <w:p w14:paraId="148FC055" w14:textId="464B4F0C" w:rsidR="007B7C43" w:rsidRDefault="00FF5D69" w:rsidP="007B7C43">
      <w:pPr>
        <w:pStyle w:val="ListParagraph"/>
        <w:tabs>
          <w:tab w:val="left" w:pos="5700"/>
        </w:tabs>
        <w:jc w:val="both"/>
      </w:pPr>
      <w:r>
        <w:rPr>
          <w:noProof/>
        </w:rPr>
        <w:drawing>
          <wp:inline distT="0" distB="0" distL="0" distR="0" wp14:anchorId="52244E7C" wp14:editId="6C8B3E23">
            <wp:extent cx="5943600" cy="299923"/>
            <wp:effectExtent l="0" t="0" r="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b="15203"/>
                    <a:stretch/>
                  </pic:blipFill>
                  <pic:spPr bwMode="auto">
                    <a:xfrm>
                      <a:off x="0" y="0"/>
                      <a:ext cx="5943600" cy="299923"/>
                    </a:xfrm>
                    <a:prstGeom prst="rect">
                      <a:avLst/>
                    </a:prstGeom>
                    <a:ln>
                      <a:noFill/>
                    </a:ln>
                    <a:extLst>
                      <a:ext uri="{53640926-AAD7-44D8-BBD7-CCE9431645EC}">
                        <a14:shadowObscured xmlns:a14="http://schemas.microsoft.com/office/drawing/2010/main"/>
                      </a:ext>
                    </a:extLst>
                  </pic:spPr>
                </pic:pic>
              </a:graphicData>
            </a:graphic>
          </wp:inline>
        </w:drawing>
      </w:r>
    </w:p>
    <w:p w14:paraId="6B4DBCB5" w14:textId="204D6118" w:rsidR="00FF5D69" w:rsidRDefault="00FF5D69" w:rsidP="007B7C43">
      <w:pPr>
        <w:pStyle w:val="ListParagraph"/>
        <w:tabs>
          <w:tab w:val="left" w:pos="5700"/>
        </w:tabs>
        <w:jc w:val="both"/>
      </w:pPr>
      <w:r>
        <w:t>More detail about pods:</w:t>
      </w:r>
    </w:p>
    <w:p w14:paraId="221C187F" w14:textId="7B38FF1A" w:rsidR="00FF5D69" w:rsidRDefault="00FF5D69" w:rsidP="007B7C43">
      <w:pPr>
        <w:pStyle w:val="ListParagraph"/>
        <w:tabs>
          <w:tab w:val="left" w:pos="5700"/>
        </w:tabs>
        <w:jc w:val="both"/>
        <w:rPr>
          <w:rFonts w:ascii="Courier New" w:hAnsi="Courier New" w:cs="Courier New"/>
        </w:rPr>
      </w:pPr>
      <w:r w:rsidRPr="00FF5D69">
        <w:rPr>
          <w:rFonts w:ascii="Courier New" w:hAnsi="Courier New" w:cs="Courier New"/>
        </w:rPr>
        <w:t xml:space="preserve">kubectl describe pods </w:t>
      </w:r>
      <w:r w:rsidRPr="00FF5D69">
        <w:rPr>
          <w:rFonts w:ascii="Courier New" w:hAnsi="Courier New" w:cs="Courier New"/>
          <w:highlight w:val="yellow"/>
        </w:rPr>
        <w:t>spring-api-gateway-server-pod-7cb54d8448-gnkn7</w:t>
      </w:r>
    </w:p>
    <w:p w14:paraId="0E6331F7" w14:textId="3D54208A" w:rsidR="00FF5D69" w:rsidRPr="00FF5D69" w:rsidRDefault="0067599C" w:rsidP="007B7C43">
      <w:pPr>
        <w:pStyle w:val="ListParagraph"/>
        <w:tabs>
          <w:tab w:val="left" w:pos="5700"/>
        </w:tabs>
        <w:jc w:val="both"/>
        <w:rPr>
          <w:rFonts w:cstheme="minorHAnsi"/>
        </w:rPr>
      </w:pPr>
      <w:r w:rsidRPr="0067599C">
        <w:rPr>
          <w:rFonts w:cstheme="minorHAnsi"/>
          <w:highlight w:val="lightGray"/>
        </w:rPr>
        <w:lastRenderedPageBreak/>
        <w:t>H</w:t>
      </w:r>
      <w:r w:rsidR="00FF5D69" w:rsidRPr="0067599C">
        <w:rPr>
          <w:rFonts w:cstheme="minorHAnsi"/>
          <w:highlight w:val="lightGray"/>
        </w:rPr>
        <w:t>ighlighted text is your pod</w:t>
      </w:r>
      <w:r>
        <w:rPr>
          <w:rFonts w:cstheme="minorHAnsi"/>
          <w:highlight w:val="lightGray"/>
        </w:rPr>
        <w:t>’s</w:t>
      </w:r>
      <w:r w:rsidR="00FF5D69" w:rsidRPr="0067599C">
        <w:rPr>
          <w:rFonts w:cstheme="minorHAnsi"/>
          <w:highlight w:val="lightGray"/>
        </w:rPr>
        <w:t xml:space="preserve"> name, you need to </w:t>
      </w:r>
      <w:r w:rsidRPr="0067599C">
        <w:rPr>
          <w:rFonts w:cstheme="minorHAnsi"/>
          <w:highlight w:val="lightGray"/>
        </w:rPr>
        <w:t>change it to your pod name which is printed in previous command.</w:t>
      </w:r>
    </w:p>
    <w:p w14:paraId="6C946EE8" w14:textId="773690EE" w:rsidR="00FF5D69" w:rsidRPr="00FF5D69" w:rsidRDefault="00FF5D69" w:rsidP="007B7C43">
      <w:pPr>
        <w:pStyle w:val="ListParagraph"/>
        <w:tabs>
          <w:tab w:val="left" w:pos="5700"/>
        </w:tabs>
        <w:jc w:val="both"/>
        <w:rPr>
          <w:rFonts w:ascii="Courier New" w:hAnsi="Courier New" w:cs="Courier New"/>
        </w:rPr>
      </w:pPr>
      <w:r>
        <w:rPr>
          <w:noProof/>
        </w:rPr>
        <w:drawing>
          <wp:inline distT="0" distB="0" distL="0" distR="0" wp14:anchorId="0362F6FF" wp14:editId="130CC0D1">
            <wp:extent cx="5943600" cy="381698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816985"/>
                    </a:xfrm>
                    <a:prstGeom prst="rect">
                      <a:avLst/>
                    </a:prstGeom>
                  </pic:spPr>
                </pic:pic>
              </a:graphicData>
            </a:graphic>
          </wp:inline>
        </w:drawing>
      </w:r>
    </w:p>
    <w:p w14:paraId="69D245C8" w14:textId="77777777" w:rsidR="007B7C43" w:rsidRDefault="007B7C43" w:rsidP="007B7C43">
      <w:pPr>
        <w:pStyle w:val="ListParagraph"/>
        <w:numPr>
          <w:ilvl w:val="0"/>
          <w:numId w:val="32"/>
        </w:numPr>
        <w:tabs>
          <w:tab w:val="left" w:pos="5700"/>
        </w:tabs>
        <w:jc w:val="both"/>
      </w:pPr>
      <w:r>
        <w:t>Check services endpoint</w:t>
      </w:r>
    </w:p>
    <w:p w14:paraId="42CBFFBE" w14:textId="5AE1568C" w:rsidR="007B7C43" w:rsidRPr="00DB46AB" w:rsidRDefault="007B7C43" w:rsidP="007B7C43">
      <w:pPr>
        <w:pStyle w:val="ListParagraph"/>
        <w:tabs>
          <w:tab w:val="left" w:pos="5700"/>
        </w:tabs>
        <w:jc w:val="both"/>
        <w:rPr>
          <w:rFonts w:ascii="Courier New" w:hAnsi="Courier New" w:cs="Courier New"/>
        </w:rPr>
      </w:pPr>
      <w:r w:rsidRPr="00DB46AB">
        <w:rPr>
          <w:rFonts w:ascii="Courier New" w:hAnsi="Courier New" w:cs="Courier New"/>
        </w:rPr>
        <w:t>kubectl get services --field-selector metadata.name=</w:t>
      </w:r>
      <w:r>
        <w:rPr>
          <w:rFonts w:ascii="Courier New" w:hAnsi="Courier New" w:cs="Courier New"/>
        </w:rPr>
        <w:t>spring-api-gateway-services</w:t>
      </w:r>
    </w:p>
    <w:p w14:paraId="271F000E" w14:textId="76481FB2" w:rsidR="007B7C43" w:rsidRDefault="00FF5D69" w:rsidP="007B7C43">
      <w:pPr>
        <w:pStyle w:val="ListParagraph"/>
        <w:tabs>
          <w:tab w:val="left" w:pos="5700"/>
        </w:tabs>
        <w:jc w:val="both"/>
      </w:pPr>
      <w:r>
        <w:rPr>
          <w:noProof/>
        </w:rPr>
        <w:drawing>
          <wp:inline distT="0" distB="0" distL="0" distR="0" wp14:anchorId="47F4F017" wp14:editId="41099B74">
            <wp:extent cx="5943600" cy="262255"/>
            <wp:effectExtent l="0" t="0" r="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62255"/>
                    </a:xfrm>
                    <a:prstGeom prst="rect">
                      <a:avLst/>
                    </a:prstGeom>
                  </pic:spPr>
                </pic:pic>
              </a:graphicData>
            </a:graphic>
          </wp:inline>
        </w:drawing>
      </w:r>
    </w:p>
    <w:p w14:paraId="6B51DF5E" w14:textId="7FC3463C" w:rsidR="007B7C43" w:rsidRPr="00DB46AB" w:rsidRDefault="007B7C43" w:rsidP="007B7C43">
      <w:pPr>
        <w:pStyle w:val="ListParagraph"/>
        <w:tabs>
          <w:tab w:val="left" w:pos="5700"/>
        </w:tabs>
        <w:jc w:val="both"/>
        <w:rPr>
          <w:rFonts w:ascii="Courier New" w:hAnsi="Courier New" w:cs="Courier New"/>
        </w:rPr>
      </w:pPr>
      <w:r w:rsidRPr="00DB46AB">
        <w:rPr>
          <w:rFonts w:ascii="Courier New" w:hAnsi="Courier New" w:cs="Courier New"/>
        </w:rPr>
        <w:t xml:space="preserve">kubectl describe services </w:t>
      </w:r>
      <w:r>
        <w:rPr>
          <w:rFonts w:ascii="Courier New" w:hAnsi="Courier New" w:cs="Courier New"/>
        </w:rPr>
        <w:t>spring-api-gateway-services</w:t>
      </w:r>
    </w:p>
    <w:p w14:paraId="3EF30186" w14:textId="7130DE8B" w:rsidR="007B7C43" w:rsidRDefault="00FF5D69" w:rsidP="007B7C43">
      <w:pPr>
        <w:pStyle w:val="ListParagraph"/>
        <w:tabs>
          <w:tab w:val="left" w:pos="5700"/>
        </w:tabs>
        <w:jc w:val="both"/>
      </w:pPr>
      <w:r>
        <w:rPr>
          <w:noProof/>
        </w:rPr>
        <w:drawing>
          <wp:inline distT="0" distB="0" distL="0" distR="0" wp14:anchorId="7AD67AD8" wp14:editId="1133B685">
            <wp:extent cx="4610100" cy="23336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610100" cy="2333625"/>
                    </a:xfrm>
                    <a:prstGeom prst="rect">
                      <a:avLst/>
                    </a:prstGeom>
                  </pic:spPr>
                </pic:pic>
              </a:graphicData>
            </a:graphic>
          </wp:inline>
        </w:drawing>
      </w:r>
    </w:p>
    <w:p w14:paraId="0B8E4C92" w14:textId="6CA3D7D0" w:rsidR="007B7C43" w:rsidRPr="00C872D0" w:rsidRDefault="007B7C43" w:rsidP="007B7C43">
      <w:pPr>
        <w:pStyle w:val="ListParagraph"/>
        <w:tabs>
          <w:tab w:val="left" w:pos="5700"/>
        </w:tabs>
        <w:rPr>
          <w:rFonts w:ascii="Courier New" w:hAnsi="Courier New" w:cs="Courier New"/>
        </w:rPr>
      </w:pPr>
      <w:r w:rsidRPr="00C872D0">
        <w:rPr>
          <w:rFonts w:ascii="Courier New" w:hAnsi="Courier New" w:cs="Courier New"/>
        </w:rPr>
        <w:t xml:space="preserve">kubectl exec -ti busybox -- nslookup </w:t>
      </w:r>
      <w:r>
        <w:rPr>
          <w:rFonts w:ascii="Courier New" w:hAnsi="Courier New" w:cs="Courier New"/>
        </w:rPr>
        <w:t>spring-api-gateway-services</w:t>
      </w:r>
      <w:r w:rsidRPr="00C872D0">
        <w:rPr>
          <w:rFonts w:ascii="Courier New" w:hAnsi="Courier New" w:cs="Courier New"/>
        </w:rPr>
        <w:t>.default.svc.cluster.local</w:t>
      </w:r>
    </w:p>
    <w:p w14:paraId="315C9318" w14:textId="2EFDCB7D" w:rsidR="007B7C43" w:rsidRDefault="00FF5D69" w:rsidP="007B7C43">
      <w:pPr>
        <w:pStyle w:val="ListParagraph"/>
        <w:jc w:val="both"/>
      </w:pPr>
      <w:r>
        <w:rPr>
          <w:noProof/>
        </w:rPr>
        <w:lastRenderedPageBreak/>
        <w:drawing>
          <wp:inline distT="0" distB="0" distL="0" distR="0" wp14:anchorId="59743A19" wp14:editId="14ED3B2C">
            <wp:extent cx="5943600" cy="74739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747395"/>
                    </a:xfrm>
                    <a:prstGeom prst="rect">
                      <a:avLst/>
                    </a:prstGeom>
                  </pic:spPr>
                </pic:pic>
              </a:graphicData>
            </a:graphic>
          </wp:inline>
        </w:drawing>
      </w:r>
    </w:p>
    <w:p w14:paraId="13D6B55A" w14:textId="3FD40150" w:rsidR="00AE500E" w:rsidRDefault="00AE500E" w:rsidP="007B689D">
      <w:pPr>
        <w:pStyle w:val="ListParagraph"/>
        <w:numPr>
          <w:ilvl w:val="0"/>
          <w:numId w:val="32"/>
        </w:numPr>
        <w:jc w:val="both"/>
      </w:pPr>
      <w:r>
        <w:t>Test calling currency-exchange-service from api gateway server</w:t>
      </w:r>
    </w:p>
    <w:p w14:paraId="4147423D" w14:textId="610779C3" w:rsidR="0067599C" w:rsidRDefault="00172438" w:rsidP="0067599C">
      <w:pPr>
        <w:pStyle w:val="ListParagraph"/>
        <w:jc w:val="both"/>
      </w:pPr>
      <w:r>
        <w:t xml:space="preserve">Open your browser and use worker node IP and NodePort described </w:t>
      </w:r>
      <w:r>
        <w:t>in yaml file.</w:t>
      </w:r>
    </w:p>
    <w:p w14:paraId="0CEFA7DD" w14:textId="07BB68DA" w:rsidR="00172438" w:rsidRDefault="00172438" w:rsidP="0067599C">
      <w:pPr>
        <w:pStyle w:val="ListParagraph"/>
        <w:jc w:val="both"/>
      </w:pPr>
      <w:hyperlink r:id="rId48" w:history="1">
        <w:r>
          <w:rPr>
            <w:rStyle w:val="Hyperlink"/>
          </w:rPr>
          <w:t>http://172.20.103.132:30000/currency-exchange-service/currency-exchange/from/USD/to/IDR</w:t>
        </w:r>
      </w:hyperlink>
    </w:p>
    <w:p w14:paraId="69D3F42A" w14:textId="3A93A021" w:rsidR="00172438" w:rsidRDefault="00172438" w:rsidP="0067599C">
      <w:pPr>
        <w:pStyle w:val="ListParagraph"/>
        <w:jc w:val="both"/>
      </w:pPr>
      <w:r>
        <w:rPr>
          <w:noProof/>
        </w:rPr>
        <w:drawing>
          <wp:inline distT="0" distB="0" distL="0" distR="0" wp14:anchorId="4C72E7B5" wp14:editId="1F009D3A">
            <wp:extent cx="5943600" cy="1402715"/>
            <wp:effectExtent l="0" t="0" r="0" b="698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1402715"/>
                    </a:xfrm>
                    <a:prstGeom prst="rect">
                      <a:avLst/>
                    </a:prstGeom>
                  </pic:spPr>
                </pic:pic>
              </a:graphicData>
            </a:graphic>
          </wp:inline>
        </w:drawing>
      </w:r>
    </w:p>
    <w:p w14:paraId="3BB21E0E" w14:textId="1BE62FDA" w:rsidR="00172438" w:rsidRDefault="00172438" w:rsidP="00172438">
      <w:pPr>
        <w:pStyle w:val="ListParagraph"/>
        <w:numPr>
          <w:ilvl w:val="0"/>
          <w:numId w:val="32"/>
        </w:numPr>
        <w:jc w:val="both"/>
      </w:pPr>
      <w:r>
        <w:t>Trace your request in zipkin web tracing</w:t>
      </w:r>
    </w:p>
    <w:p w14:paraId="6ABE26DF" w14:textId="05A98352" w:rsidR="00172438" w:rsidRDefault="00172438" w:rsidP="00172438">
      <w:pPr>
        <w:pStyle w:val="ListParagraph"/>
        <w:numPr>
          <w:ilvl w:val="0"/>
          <w:numId w:val="33"/>
        </w:numPr>
        <w:jc w:val="both"/>
      </w:pPr>
      <w:r>
        <w:t xml:space="preserve">Open this url in your browser </w:t>
      </w:r>
      <w:hyperlink r:id="rId50" w:history="1">
        <w:r>
          <w:rPr>
            <w:rStyle w:val="Hyperlink"/>
          </w:rPr>
          <w:t>http://172.20.103.132:32074/</w:t>
        </w:r>
      </w:hyperlink>
    </w:p>
    <w:p w14:paraId="531F8E32" w14:textId="2459DC7C" w:rsidR="00172438" w:rsidRDefault="00172438" w:rsidP="00172438">
      <w:pPr>
        <w:pStyle w:val="ListParagraph"/>
        <w:numPr>
          <w:ilvl w:val="0"/>
          <w:numId w:val="33"/>
        </w:numPr>
        <w:jc w:val="both"/>
      </w:pPr>
      <w:r>
        <w:t>Select spring-api-gateway-server at Service Name drop down</w:t>
      </w:r>
    </w:p>
    <w:p w14:paraId="68C674D1" w14:textId="1ACB1542" w:rsidR="00172438" w:rsidRDefault="00172438" w:rsidP="00172438">
      <w:pPr>
        <w:pStyle w:val="ListParagraph"/>
        <w:jc w:val="both"/>
      </w:pPr>
      <w:r>
        <w:rPr>
          <w:noProof/>
        </w:rPr>
        <w:drawing>
          <wp:inline distT="0" distB="0" distL="0" distR="0" wp14:anchorId="7BFB415E" wp14:editId="17B17813">
            <wp:extent cx="5943600" cy="19888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1988820"/>
                    </a:xfrm>
                    <a:prstGeom prst="rect">
                      <a:avLst/>
                    </a:prstGeom>
                  </pic:spPr>
                </pic:pic>
              </a:graphicData>
            </a:graphic>
          </wp:inline>
        </w:drawing>
      </w:r>
    </w:p>
    <w:p w14:paraId="266C4023" w14:textId="0C4471F8" w:rsidR="00172438" w:rsidRDefault="00172438" w:rsidP="00172438">
      <w:pPr>
        <w:pStyle w:val="ListParagraph"/>
        <w:numPr>
          <w:ilvl w:val="0"/>
          <w:numId w:val="33"/>
        </w:numPr>
        <w:jc w:val="both"/>
      </w:pPr>
      <w:r>
        <w:t>Click “Find Traces” button</w:t>
      </w:r>
    </w:p>
    <w:p w14:paraId="5B9455AF" w14:textId="0C4471F8" w:rsidR="00172438" w:rsidRDefault="00172438" w:rsidP="0067599C">
      <w:pPr>
        <w:pStyle w:val="ListParagraph"/>
        <w:jc w:val="both"/>
      </w:pPr>
      <w:r>
        <w:rPr>
          <w:noProof/>
        </w:rPr>
        <w:drawing>
          <wp:inline distT="0" distB="0" distL="0" distR="0" wp14:anchorId="70D8533D" wp14:editId="1AF86CCA">
            <wp:extent cx="5939790" cy="1909445"/>
            <wp:effectExtent l="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39790" cy="1909445"/>
                    </a:xfrm>
                    <a:prstGeom prst="rect">
                      <a:avLst/>
                    </a:prstGeom>
                    <a:noFill/>
                    <a:ln>
                      <a:noFill/>
                    </a:ln>
                  </pic:spPr>
                </pic:pic>
              </a:graphicData>
            </a:graphic>
          </wp:inline>
        </w:drawing>
      </w:r>
    </w:p>
    <w:p w14:paraId="5E0FDE52" w14:textId="728695B1" w:rsidR="00172438" w:rsidRDefault="00172438" w:rsidP="00172438">
      <w:pPr>
        <w:pStyle w:val="ListParagraph"/>
        <w:numPr>
          <w:ilvl w:val="0"/>
          <w:numId w:val="33"/>
        </w:numPr>
        <w:jc w:val="both"/>
      </w:pPr>
      <w:r>
        <w:t>Click on highlighted part to see details of request</w:t>
      </w:r>
    </w:p>
    <w:p w14:paraId="08E5CA17" w14:textId="3BA67387" w:rsidR="00172438" w:rsidRDefault="00172438" w:rsidP="00172438">
      <w:pPr>
        <w:ind w:left="720"/>
        <w:jc w:val="both"/>
      </w:pPr>
      <w:r>
        <w:rPr>
          <w:noProof/>
        </w:rPr>
        <w:lastRenderedPageBreak/>
        <w:drawing>
          <wp:inline distT="0" distB="0" distL="0" distR="0" wp14:anchorId="0E6A8CEB" wp14:editId="06B07C8A">
            <wp:extent cx="5943600" cy="128016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1280160"/>
                    </a:xfrm>
                    <a:prstGeom prst="rect">
                      <a:avLst/>
                    </a:prstGeom>
                    <a:noFill/>
                    <a:ln>
                      <a:noFill/>
                    </a:ln>
                  </pic:spPr>
                </pic:pic>
              </a:graphicData>
            </a:graphic>
          </wp:inline>
        </w:drawing>
      </w:r>
    </w:p>
    <w:p w14:paraId="36969B5A" w14:textId="4A6D6D8E" w:rsidR="003B2C9D" w:rsidRDefault="003B2C9D" w:rsidP="003B2C9D">
      <w:pPr>
        <w:pStyle w:val="ListParagraph"/>
        <w:numPr>
          <w:ilvl w:val="0"/>
          <w:numId w:val="33"/>
        </w:numPr>
        <w:jc w:val="both"/>
      </w:pPr>
      <w:r>
        <w:t>For more details, you also can click on highlighted services</w:t>
      </w:r>
    </w:p>
    <w:p w14:paraId="6310C510" w14:textId="6294C28B" w:rsidR="003B2C9D" w:rsidRDefault="003B2C9D" w:rsidP="003B2C9D">
      <w:pPr>
        <w:pStyle w:val="ListParagraph"/>
        <w:ind w:left="1080"/>
        <w:jc w:val="both"/>
      </w:pPr>
      <w:r>
        <w:rPr>
          <w:noProof/>
        </w:rPr>
        <w:drawing>
          <wp:inline distT="0" distB="0" distL="0" distR="0" wp14:anchorId="7FF836A5" wp14:editId="1831D027">
            <wp:extent cx="5943600" cy="349313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3493135"/>
                    </a:xfrm>
                    <a:prstGeom prst="rect">
                      <a:avLst/>
                    </a:prstGeom>
                  </pic:spPr>
                </pic:pic>
              </a:graphicData>
            </a:graphic>
          </wp:inline>
        </w:drawing>
      </w:r>
    </w:p>
    <w:p w14:paraId="4A0B19D8" w14:textId="1CFDF8F5" w:rsidR="003B2C9D" w:rsidRDefault="003B2C9D" w:rsidP="003B2C9D">
      <w:pPr>
        <w:pStyle w:val="ListParagraph"/>
        <w:ind w:left="1080"/>
        <w:jc w:val="both"/>
      </w:pPr>
      <w:r>
        <w:rPr>
          <w:noProof/>
        </w:rPr>
        <w:lastRenderedPageBreak/>
        <w:drawing>
          <wp:inline distT="0" distB="0" distL="0" distR="0" wp14:anchorId="5644803B" wp14:editId="6CC91532">
            <wp:extent cx="5943600" cy="442531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4425315"/>
                    </a:xfrm>
                    <a:prstGeom prst="rect">
                      <a:avLst/>
                    </a:prstGeom>
                  </pic:spPr>
                </pic:pic>
              </a:graphicData>
            </a:graphic>
          </wp:inline>
        </w:drawing>
      </w:r>
    </w:p>
    <w:p w14:paraId="16755624" w14:textId="77777777" w:rsidR="00A10988" w:rsidRDefault="00A10988" w:rsidP="00A10988">
      <w:pPr>
        <w:jc w:val="both"/>
      </w:pPr>
    </w:p>
    <w:p w14:paraId="5C7F71BD" w14:textId="2001DCA9" w:rsidR="00A10988" w:rsidRDefault="00A10988" w:rsidP="00A10988">
      <w:pPr>
        <w:pStyle w:val="Heading1"/>
        <w:jc w:val="both"/>
        <w:rPr>
          <w:rStyle w:val="Strong"/>
        </w:rPr>
      </w:pPr>
      <w:r>
        <w:t>Currency Conversion Service</w:t>
      </w:r>
    </w:p>
    <w:p w14:paraId="2266CAD1" w14:textId="08A18C07" w:rsidR="00A10988" w:rsidRDefault="00B66016" w:rsidP="00A10988">
      <w:pPr>
        <w:jc w:val="both"/>
      </w:pPr>
      <w:r>
        <w:t xml:space="preserve">This pod will be calling currency-exchange-service </w:t>
      </w:r>
      <w:r w:rsidRPr="00B66016">
        <w:t>through</w:t>
      </w:r>
      <w:r>
        <w:t xml:space="preserve"> spring-api-gateway-server using feign client.</w:t>
      </w:r>
    </w:p>
    <w:p w14:paraId="53CE431A" w14:textId="77777777" w:rsidR="00B66016" w:rsidRDefault="00B66016" w:rsidP="00B66016">
      <w:pPr>
        <w:pStyle w:val="ListParagraph"/>
        <w:numPr>
          <w:ilvl w:val="0"/>
          <w:numId w:val="36"/>
        </w:numPr>
        <w:jc w:val="both"/>
      </w:pPr>
      <w:r>
        <w:t>Deploy to kubernetes cluster</w:t>
      </w:r>
    </w:p>
    <w:p w14:paraId="2AF111CA" w14:textId="5882F3DB" w:rsidR="00B66016" w:rsidRPr="007B7C43" w:rsidRDefault="00B66016" w:rsidP="00B66016">
      <w:pPr>
        <w:pStyle w:val="ListParagraph"/>
        <w:jc w:val="both"/>
        <w:rPr>
          <w:rFonts w:ascii="Courier New" w:hAnsi="Courier New" w:cs="Courier New"/>
        </w:rPr>
      </w:pPr>
      <w:r w:rsidRPr="007B7C43">
        <w:rPr>
          <w:rFonts w:ascii="Courier New" w:hAnsi="Courier New" w:cs="Courier New"/>
        </w:rPr>
        <w:t xml:space="preserve">kubectl apply –f </w:t>
      </w:r>
      <w:r w:rsidR="00CE71B2" w:rsidRPr="00CE71B2">
        <w:rPr>
          <w:rFonts w:ascii="Courier New" w:hAnsi="Courier New" w:cs="Courier New"/>
        </w:rPr>
        <w:t>currency-conversion-sevice</w:t>
      </w:r>
      <w:r w:rsidRPr="007B7C43">
        <w:rPr>
          <w:rFonts w:ascii="Courier New" w:hAnsi="Courier New" w:cs="Courier New"/>
        </w:rPr>
        <w:t>.yaml</w:t>
      </w:r>
    </w:p>
    <w:p w14:paraId="7D4447F3" w14:textId="0FCACC2A" w:rsidR="00B66016" w:rsidRDefault="00A91F22" w:rsidP="00B66016">
      <w:pPr>
        <w:pStyle w:val="ListParagraph"/>
        <w:jc w:val="both"/>
      </w:pPr>
      <w:r>
        <w:rPr>
          <w:noProof/>
        </w:rPr>
        <w:drawing>
          <wp:inline distT="0" distB="0" distL="0" distR="0" wp14:anchorId="720728E4" wp14:editId="17B8B787">
            <wp:extent cx="3800475" cy="33337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800475" cy="333375"/>
                    </a:xfrm>
                    <a:prstGeom prst="rect">
                      <a:avLst/>
                    </a:prstGeom>
                  </pic:spPr>
                </pic:pic>
              </a:graphicData>
            </a:graphic>
          </wp:inline>
        </w:drawing>
      </w:r>
    </w:p>
    <w:p w14:paraId="3F891FC0" w14:textId="77777777" w:rsidR="00B66016" w:rsidRDefault="00B66016" w:rsidP="00B66016">
      <w:pPr>
        <w:pStyle w:val="ListParagraph"/>
        <w:numPr>
          <w:ilvl w:val="0"/>
          <w:numId w:val="36"/>
        </w:numPr>
        <w:jc w:val="both"/>
      </w:pPr>
      <w:r>
        <w:t>Check deployment status</w:t>
      </w:r>
    </w:p>
    <w:p w14:paraId="0A93E6F0" w14:textId="0ABAAC39" w:rsidR="00B66016" w:rsidRDefault="00B66016" w:rsidP="00B66016">
      <w:pPr>
        <w:pStyle w:val="ListParagraph"/>
        <w:jc w:val="both"/>
        <w:rPr>
          <w:rFonts w:ascii="Courier New" w:hAnsi="Courier New" w:cs="Courier New"/>
        </w:rPr>
      </w:pPr>
      <w:r>
        <w:rPr>
          <w:rFonts w:ascii="Courier New" w:hAnsi="Courier New" w:cs="Courier New"/>
        </w:rPr>
        <w:t>k</w:t>
      </w:r>
      <w:r w:rsidRPr="00602236">
        <w:rPr>
          <w:rFonts w:ascii="Courier New" w:hAnsi="Courier New" w:cs="Courier New"/>
        </w:rPr>
        <w:t>ubectl rollout status deployment.v1.apps/</w:t>
      </w:r>
      <w:r w:rsidR="00CE71B2" w:rsidRPr="00CE71B2">
        <w:rPr>
          <w:rFonts w:ascii="Courier New" w:hAnsi="Courier New" w:cs="Courier New"/>
        </w:rPr>
        <w:t>currency-conversion-pod</w:t>
      </w:r>
    </w:p>
    <w:p w14:paraId="670F4506" w14:textId="34A5FC29" w:rsidR="00B66016" w:rsidRDefault="00A91F22" w:rsidP="00B66016">
      <w:pPr>
        <w:pStyle w:val="ListParagraph"/>
        <w:jc w:val="both"/>
        <w:rPr>
          <w:rFonts w:ascii="Courier New" w:hAnsi="Courier New" w:cs="Courier New"/>
        </w:rPr>
      </w:pPr>
      <w:r>
        <w:rPr>
          <w:noProof/>
        </w:rPr>
        <w:drawing>
          <wp:inline distT="0" distB="0" distL="0" distR="0" wp14:anchorId="5EC77321" wp14:editId="2498A8B5">
            <wp:extent cx="4572000" cy="20002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572000" cy="200025"/>
                    </a:xfrm>
                    <a:prstGeom prst="rect">
                      <a:avLst/>
                    </a:prstGeom>
                  </pic:spPr>
                </pic:pic>
              </a:graphicData>
            </a:graphic>
          </wp:inline>
        </w:drawing>
      </w:r>
    </w:p>
    <w:p w14:paraId="4FD7EE17" w14:textId="72C3713E" w:rsidR="00B66016" w:rsidRDefault="00B66016" w:rsidP="00B66016">
      <w:pPr>
        <w:pStyle w:val="ListParagraph"/>
        <w:jc w:val="both"/>
        <w:rPr>
          <w:rFonts w:ascii="Courier New" w:hAnsi="Courier New" w:cs="Courier New"/>
        </w:rPr>
      </w:pPr>
      <w:r>
        <w:rPr>
          <w:rFonts w:ascii="Courier New" w:hAnsi="Courier New" w:cs="Courier New"/>
        </w:rPr>
        <w:t>k</w:t>
      </w:r>
      <w:r w:rsidRPr="00961C27">
        <w:rPr>
          <w:rFonts w:ascii="Courier New" w:hAnsi="Courier New" w:cs="Courier New"/>
        </w:rPr>
        <w:t xml:space="preserve">ubectl describe deployments </w:t>
      </w:r>
      <w:r w:rsidR="00CE71B2" w:rsidRPr="00CE71B2">
        <w:rPr>
          <w:rFonts w:ascii="Courier New" w:hAnsi="Courier New" w:cs="Courier New"/>
        </w:rPr>
        <w:t>currency-conversion-pod</w:t>
      </w:r>
    </w:p>
    <w:p w14:paraId="29D5CC50" w14:textId="66DFA53F" w:rsidR="00B66016" w:rsidRDefault="00A91F22" w:rsidP="00B66016">
      <w:pPr>
        <w:pStyle w:val="ListParagraph"/>
        <w:jc w:val="both"/>
      </w:pPr>
      <w:r>
        <w:rPr>
          <w:noProof/>
        </w:rPr>
        <w:lastRenderedPageBreak/>
        <w:drawing>
          <wp:inline distT="0" distB="0" distL="0" distR="0" wp14:anchorId="2CD351E8" wp14:editId="41F9F9F6">
            <wp:extent cx="5772150" cy="46482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72150" cy="4648200"/>
                    </a:xfrm>
                    <a:prstGeom prst="rect">
                      <a:avLst/>
                    </a:prstGeom>
                  </pic:spPr>
                </pic:pic>
              </a:graphicData>
            </a:graphic>
          </wp:inline>
        </w:drawing>
      </w:r>
    </w:p>
    <w:p w14:paraId="0A0BD861" w14:textId="77777777" w:rsidR="00B66016" w:rsidRDefault="00B66016" w:rsidP="00B66016">
      <w:pPr>
        <w:pStyle w:val="ListParagraph"/>
        <w:numPr>
          <w:ilvl w:val="0"/>
          <w:numId w:val="36"/>
        </w:numPr>
        <w:tabs>
          <w:tab w:val="left" w:pos="5700"/>
        </w:tabs>
        <w:jc w:val="both"/>
      </w:pPr>
      <w:r>
        <w:t>Check replica set</w:t>
      </w:r>
    </w:p>
    <w:p w14:paraId="0378C760" w14:textId="1F3A8F45" w:rsidR="00B66016" w:rsidRPr="007B7C43" w:rsidRDefault="00B66016" w:rsidP="00B66016">
      <w:pPr>
        <w:pStyle w:val="ListParagraph"/>
        <w:tabs>
          <w:tab w:val="left" w:pos="5700"/>
        </w:tabs>
        <w:jc w:val="both"/>
        <w:rPr>
          <w:rFonts w:ascii="Courier New" w:hAnsi="Courier New" w:cs="Courier New"/>
        </w:rPr>
      </w:pPr>
      <w:r w:rsidRPr="007B7C43">
        <w:rPr>
          <w:rFonts w:ascii="Courier New" w:hAnsi="Courier New" w:cs="Courier New"/>
        </w:rPr>
        <w:t>kubectl get rs --selector=app=</w:t>
      </w:r>
      <w:r w:rsidR="00CE71B2" w:rsidRPr="00CE71B2">
        <w:rPr>
          <w:rFonts w:ascii="Courier New" w:hAnsi="Courier New" w:cs="Courier New"/>
        </w:rPr>
        <w:t>currency-conversion</w:t>
      </w:r>
    </w:p>
    <w:p w14:paraId="4B8561F3" w14:textId="724E694C" w:rsidR="00B66016" w:rsidRDefault="00A91F22" w:rsidP="00B66016">
      <w:pPr>
        <w:pStyle w:val="ListParagraph"/>
        <w:tabs>
          <w:tab w:val="left" w:pos="5700"/>
        </w:tabs>
        <w:jc w:val="both"/>
      </w:pPr>
      <w:r>
        <w:rPr>
          <w:noProof/>
        </w:rPr>
        <w:drawing>
          <wp:inline distT="0" distB="0" distL="0" distR="0" wp14:anchorId="452A7B1A" wp14:editId="09C15CE8">
            <wp:extent cx="5391150" cy="314325"/>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391150" cy="314325"/>
                    </a:xfrm>
                    <a:prstGeom prst="rect">
                      <a:avLst/>
                    </a:prstGeom>
                  </pic:spPr>
                </pic:pic>
              </a:graphicData>
            </a:graphic>
          </wp:inline>
        </w:drawing>
      </w:r>
    </w:p>
    <w:p w14:paraId="570B8A55" w14:textId="77777777" w:rsidR="00B66016" w:rsidRDefault="00B66016" w:rsidP="00B66016">
      <w:pPr>
        <w:pStyle w:val="ListParagraph"/>
        <w:numPr>
          <w:ilvl w:val="0"/>
          <w:numId w:val="36"/>
        </w:numPr>
        <w:tabs>
          <w:tab w:val="left" w:pos="5700"/>
        </w:tabs>
        <w:jc w:val="both"/>
      </w:pPr>
      <w:r>
        <w:t>Check pod status</w:t>
      </w:r>
    </w:p>
    <w:p w14:paraId="70C6BDA9" w14:textId="5A15D632" w:rsidR="00B66016" w:rsidRPr="007B7C43" w:rsidRDefault="00B66016" w:rsidP="00B66016">
      <w:pPr>
        <w:pStyle w:val="ListParagraph"/>
        <w:tabs>
          <w:tab w:val="left" w:pos="5700"/>
        </w:tabs>
        <w:jc w:val="both"/>
        <w:rPr>
          <w:rFonts w:ascii="Courier New" w:hAnsi="Courier New" w:cs="Courier New"/>
        </w:rPr>
      </w:pPr>
      <w:r w:rsidRPr="007B7C43">
        <w:rPr>
          <w:rFonts w:ascii="Courier New" w:hAnsi="Courier New" w:cs="Courier New"/>
        </w:rPr>
        <w:t>kubectl get pods --selector=app=</w:t>
      </w:r>
      <w:r w:rsidR="00CE71B2" w:rsidRPr="00CE71B2">
        <w:rPr>
          <w:rFonts w:ascii="Courier New" w:hAnsi="Courier New" w:cs="Courier New"/>
        </w:rPr>
        <w:t>currency-conversion</w:t>
      </w:r>
    </w:p>
    <w:p w14:paraId="1366F3FC" w14:textId="64DE6B42" w:rsidR="00B66016" w:rsidRDefault="00A91F22" w:rsidP="00B66016">
      <w:pPr>
        <w:pStyle w:val="ListParagraph"/>
        <w:tabs>
          <w:tab w:val="left" w:pos="5700"/>
        </w:tabs>
        <w:jc w:val="both"/>
      </w:pPr>
      <w:r>
        <w:rPr>
          <w:noProof/>
        </w:rPr>
        <w:drawing>
          <wp:inline distT="0" distB="0" distL="0" distR="0" wp14:anchorId="43C5AD73" wp14:editId="50DC303E">
            <wp:extent cx="5943600" cy="35179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351790"/>
                    </a:xfrm>
                    <a:prstGeom prst="rect">
                      <a:avLst/>
                    </a:prstGeom>
                  </pic:spPr>
                </pic:pic>
              </a:graphicData>
            </a:graphic>
          </wp:inline>
        </w:drawing>
      </w:r>
    </w:p>
    <w:p w14:paraId="6FAABA20" w14:textId="77777777" w:rsidR="00B66016" w:rsidRDefault="00B66016" w:rsidP="00B66016">
      <w:pPr>
        <w:pStyle w:val="ListParagraph"/>
        <w:tabs>
          <w:tab w:val="left" w:pos="5700"/>
        </w:tabs>
        <w:jc w:val="both"/>
      </w:pPr>
      <w:r>
        <w:t>More detail about pods:</w:t>
      </w:r>
    </w:p>
    <w:p w14:paraId="03B34495" w14:textId="5AA841D8" w:rsidR="00B66016" w:rsidRDefault="00B66016" w:rsidP="00B66016">
      <w:pPr>
        <w:pStyle w:val="ListParagraph"/>
        <w:tabs>
          <w:tab w:val="left" w:pos="5700"/>
        </w:tabs>
        <w:jc w:val="both"/>
        <w:rPr>
          <w:rFonts w:ascii="Courier New" w:hAnsi="Courier New" w:cs="Courier New"/>
        </w:rPr>
      </w:pPr>
      <w:r w:rsidRPr="00FF5D69">
        <w:rPr>
          <w:rFonts w:ascii="Courier New" w:hAnsi="Courier New" w:cs="Courier New"/>
        </w:rPr>
        <w:t xml:space="preserve">kubectl describe pods </w:t>
      </w:r>
      <w:r w:rsidR="00CE71B2" w:rsidRPr="00CE71B2">
        <w:rPr>
          <w:rFonts w:ascii="Courier New" w:hAnsi="Courier New" w:cs="Courier New"/>
          <w:highlight w:val="yellow"/>
        </w:rPr>
        <w:t>currency-conversion</w:t>
      </w:r>
      <w:r w:rsidRPr="00FF5D69">
        <w:rPr>
          <w:rFonts w:ascii="Courier New" w:hAnsi="Courier New" w:cs="Courier New"/>
          <w:highlight w:val="yellow"/>
        </w:rPr>
        <w:t>-pod</w:t>
      </w:r>
      <w:r w:rsidR="00A91F22" w:rsidRPr="00A91F22">
        <w:t xml:space="preserve"> </w:t>
      </w:r>
      <w:r w:rsidR="00A91F22" w:rsidRPr="00A91F22">
        <w:rPr>
          <w:rFonts w:ascii="Courier New" w:hAnsi="Courier New" w:cs="Courier New"/>
          <w:highlight w:val="yellow"/>
        </w:rPr>
        <w:t>-68557556b6-m544l</w:t>
      </w:r>
    </w:p>
    <w:p w14:paraId="0F5AAB6C" w14:textId="77777777" w:rsidR="00B66016" w:rsidRPr="00FF5D69" w:rsidRDefault="00B66016" w:rsidP="00B66016">
      <w:pPr>
        <w:pStyle w:val="ListParagraph"/>
        <w:tabs>
          <w:tab w:val="left" w:pos="5700"/>
        </w:tabs>
        <w:jc w:val="both"/>
        <w:rPr>
          <w:rFonts w:cstheme="minorHAnsi"/>
        </w:rPr>
      </w:pPr>
      <w:r w:rsidRPr="00A91F22">
        <w:rPr>
          <w:rFonts w:cstheme="minorHAnsi"/>
          <w:highlight w:val="yellow"/>
        </w:rPr>
        <w:t>Highlighted text is your pod’s name, you need to change it to your pod name which is printed in previous command.</w:t>
      </w:r>
    </w:p>
    <w:p w14:paraId="246F16EB" w14:textId="110FE682" w:rsidR="00B66016" w:rsidRDefault="00A91F22" w:rsidP="00B66016">
      <w:pPr>
        <w:pStyle w:val="ListParagraph"/>
        <w:tabs>
          <w:tab w:val="left" w:pos="5700"/>
        </w:tabs>
        <w:jc w:val="both"/>
        <w:rPr>
          <w:rFonts w:ascii="Courier New" w:hAnsi="Courier New" w:cs="Courier New"/>
        </w:rPr>
      </w:pPr>
      <w:r>
        <w:rPr>
          <w:noProof/>
        </w:rPr>
        <w:lastRenderedPageBreak/>
        <w:drawing>
          <wp:inline distT="0" distB="0" distL="0" distR="0" wp14:anchorId="2A0ABFB3" wp14:editId="1EA95049">
            <wp:extent cx="5943600" cy="386778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3600" cy="3867785"/>
                    </a:xfrm>
                    <a:prstGeom prst="rect">
                      <a:avLst/>
                    </a:prstGeom>
                  </pic:spPr>
                </pic:pic>
              </a:graphicData>
            </a:graphic>
          </wp:inline>
        </w:drawing>
      </w:r>
    </w:p>
    <w:p w14:paraId="6079B5CB" w14:textId="0B22BAE4" w:rsidR="00A91F22" w:rsidRPr="00FF5D69" w:rsidRDefault="00A91F22" w:rsidP="00B66016">
      <w:pPr>
        <w:pStyle w:val="ListParagraph"/>
        <w:tabs>
          <w:tab w:val="left" w:pos="5700"/>
        </w:tabs>
        <w:jc w:val="both"/>
        <w:rPr>
          <w:rFonts w:ascii="Courier New" w:hAnsi="Courier New" w:cs="Courier New"/>
        </w:rPr>
      </w:pPr>
      <w:r>
        <w:rPr>
          <w:noProof/>
        </w:rPr>
        <w:drawing>
          <wp:inline distT="0" distB="0" distL="0" distR="0" wp14:anchorId="4E6876BF" wp14:editId="638FBA1C">
            <wp:extent cx="5943600" cy="193230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3600" cy="1932305"/>
                    </a:xfrm>
                    <a:prstGeom prst="rect">
                      <a:avLst/>
                    </a:prstGeom>
                  </pic:spPr>
                </pic:pic>
              </a:graphicData>
            </a:graphic>
          </wp:inline>
        </w:drawing>
      </w:r>
    </w:p>
    <w:p w14:paraId="54CEF030" w14:textId="77777777" w:rsidR="00B66016" w:rsidRDefault="00B66016" w:rsidP="00B66016">
      <w:pPr>
        <w:pStyle w:val="ListParagraph"/>
        <w:numPr>
          <w:ilvl w:val="0"/>
          <w:numId w:val="36"/>
        </w:numPr>
        <w:tabs>
          <w:tab w:val="left" w:pos="5700"/>
        </w:tabs>
        <w:jc w:val="both"/>
      </w:pPr>
      <w:r>
        <w:t>Check services endpoint</w:t>
      </w:r>
    </w:p>
    <w:p w14:paraId="21E151D5" w14:textId="03F2DC81" w:rsidR="00B66016" w:rsidRPr="00DB46AB" w:rsidRDefault="00B66016" w:rsidP="00B66016">
      <w:pPr>
        <w:pStyle w:val="ListParagraph"/>
        <w:tabs>
          <w:tab w:val="left" w:pos="5700"/>
        </w:tabs>
        <w:jc w:val="both"/>
        <w:rPr>
          <w:rFonts w:ascii="Courier New" w:hAnsi="Courier New" w:cs="Courier New"/>
        </w:rPr>
      </w:pPr>
      <w:r w:rsidRPr="00DB46AB">
        <w:rPr>
          <w:rFonts w:ascii="Courier New" w:hAnsi="Courier New" w:cs="Courier New"/>
        </w:rPr>
        <w:t>kubectl get services --field-selector metadata.name=</w:t>
      </w:r>
      <w:r w:rsidR="00CE71B2" w:rsidRPr="00CE71B2">
        <w:rPr>
          <w:rFonts w:ascii="Courier New" w:hAnsi="Courier New" w:cs="Courier New"/>
        </w:rPr>
        <w:t>currency-conversion</w:t>
      </w:r>
      <w:r w:rsidR="00CE71B2">
        <w:rPr>
          <w:rFonts w:ascii="Courier New" w:hAnsi="Courier New" w:cs="Courier New"/>
        </w:rPr>
        <w:t>-service</w:t>
      </w:r>
    </w:p>
    <w:p w14:paraId="5C0D1D89" w14:textId="03FAC7A7" w:rsidR="00B66016" w:rsidRDefault="001B3773" w:rsidP="00B66016">
      <w:pPr>
        <w:pStyle w:val="ListParagraph"/>
        <w:tabs>
          <w:tab w:val="left" w:pos="5700"/>
        </w:tabs>
        <w:jc w:val="both"/>
      </w:pPr>
      <w:r>
        <w:rPr>
          <w:noProof/>
        </w:rPr>
        <w:drawing>
          <wp:inline distT="0" distB="0" distL="0" distR="0" wp14:anchorId="46C9FF00" wp14:editId="42EF68A6">
            <wp:extent cx="5943600" cy="30670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3600" cy="306705"/>
                    </a:xfrm>
                    <a:prstGeom prst="rect">
                      <a:avLst/>
                    </a:prstGeom>
                  </pic:spPr>
                </pic:pic>
              </a:graphicData>
            </a:graphic>
          </wp:inline>
        </w:drawing>
      </w:r>
    </w:p>
    <w:p w14:paraId="7E3303B5" w14:textId="059C233C" w:rsidR="00B66016" w:rsidRPr="00DB46AB" w:rsidRDefault="00B66016" w:rsidP="00B66016">
      <w:pPr>
        <w:pStyle w:val="ListParagraph"/>
        <w:tabs>
          <w:tab w:val="left" w:pos="5700"/>
        </w:tabs>
        <w:jc w:val="both"/>
        <w:rPr>
          <w:rFonts w:ascii="Courier New" w:hAnsi="Courier New" w:cs="Courier New"/>
        </w:rPr>
      </w:pPr>
      <w:r w:rsidRPr="00DB46AB">
        <w:rPr>
          <w:rFonts w:ascii="Courier New" w:hAnsi="Courier New" w:cs="Courier New"/>
        </w:rPr>
        <w:t xml:space="preserve">kubectl describe services </w:t>
      </w:r>
      <w:r w:rsidR="00CE71B2" w:rsidRPr="00CE71B2">
        <w:rPr>
          <w:rFonts w:ascii="Courier New" w:hAnsi="Courier New" w:cs="Courier New"/>
        </w:rPr>
        <w:t>currency-conversion</w:t>
      </w:r>
      <w:r w:rsidR="00CE71B2">
        <w:rPr>
          <w:rFonts w:ascii="Courier New" w:hAnsi="Courier New" w:cs="Courier New"/>
        </w:rPr>
        <w:t>-service</w:t>
      </w:r>
    </w:p>
    <w:p w14:paraId="06222906" w14:textId="31F3AD5A" w:rsidR="00B66016" w:rsidRDefault="001B3773" w:rsidP="00B66016">
      <w:pPr>
        <w:pStyle w:val="ListParagraph"/>
        <w:tabs>
          <w:tab w:val="left" w:pos="5700"/>
        </w:tabs>
        <w:jc w:val="both"/>
      </w:pPr>
      <w:r>
        <w:rPr>
          <w:noProof/>
        </w:rPr>
        <w:lastRenderedPageBreak/>
        <w:drawing>
          <wp:inline distT="0" distB="0" distL="0" distR="0" wp14:anchorId="6C4E3407" wp14:editId="0F2EE4AF">
            <wp:extent cx="5238750" cy="2047875"/>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238750" cy="2047875"/>
                    </a:xfrm>
                    <a:prstGeom prst="rect">
                      <a:avLst/>
                    </a:prstGeom>
                  </pic:spPr>
                </pic:pic>
              </a:graphicData>
            </a:graphic>
          </wp:inline>
        </w:drawing>
      </w:r>
    </w:p>
    <w:p w14:paraId="2354E1A1" w14:textId="69B31C49" w:rsidR="001B3773" w:rsidRPr="00C872D0" w:rsidRDefault="001B3773" w:rsidP="001B3773">
      <w:pPr>
        <w:pStyle w:val="ListParagraph"/>
        <w:tabs>
          <w:tab w:val="left" w:pos="5700"/>
        </w:tabs>
        <w:rPr>
          <w:rFonts w:ascii="Courier New" w:hAnsi="Courier New" w:cs="Courier New"/>
        </w:rPr>
      </w:pPr>
      <w:r w:rsidRPr="00C872D0">
        <w:rPr>
          <w:rFonts w:ascii="Courier New" w:hAnsi="Courier New" w:cs="Courier New"/>
        </w:rPr>
        <w:t xml:space="preserve">kubectl exec -ti busybox -- nslookup </w:t>
      </w:r>
      <w:r w:rsidRPr="001B3773">
        <w:rPr>
          <w:rFonts w:ascii="Courier New" w:hAnsi="Courier New" w:cs="Courier New"/>
        </w:rPr>
        <w:t>currency-conversion-service</w:t>
      </w:r>
      <w:r w:rsidRPr="00C872D0">
        <w:rPr>
          <w:rFonts w:ascii="Courier New" w:hAnsi="Courier New" w:cs="Courier New"/>
        </w:rPr>
        <w:t>.default.svc.cluster.local</w:t>
      </w:r>
    </w:p>
    <w:p w14:paraId="79288A77" w14:textId="77777777" w:rsidR="001B3773" w:rsidRDefault="001B3773" w:rsidP="00B66016">
      <w:pPr>
        <w:pStyle w:val="ListParagraph"/>
        <w:tabs>
          <w:tab w:val="left" w:pos="5700"/>
        </w:tabs>
        <w:jc w:val="both"/>
      </w:pPr>
    </w:p>
    <w:p w14:paraId="13E98473" w14:textId="061CAEE0" w:rsidR="00B66016" w:rsidRDefault="00B66016" w:rsidP="00B66016">
      <w:pPr>
        <w:pStyle w:val="ListParagraph"/>
        <w:jc w:val="both"/>
      </w:pPr>
    </w:p>
    <w:p w14:paraId="008ADA91" w14:textId="050AA26D" w:rsidR="00B66016" w:rsidRDefault="00B66016" w:rsidP="00B66016">
      <w:pPr>
        <w:pStyle w:val="ListParagraph"/>
        <w:numPr>
          <w:ilvl w:val="0"/>
          <w:numId w:val="36"/>
        </w:numPr>
        <w:jc w:val="both"/>
      </w:pPr>
      <w:r>
        <w:t>Test calling currency-</w:t>
      </w:r>
      <w:r w:rsidR="00354BBC">
        <w:t>conversion</w:t>
      </w:r>
      <w:r>
        <w:t>-service from api gateway server</w:t>
      </w:r>
    </w:p>
    <w:p w14:paraId="69EF9549" w14:textId="77777777" w:rsidR="00B66016" w:rsidRDefault="00B66016" w:rsidP="00B66016">
      <w:pPr>
        <w:pStyle w:val="ListParagraph"/>
        <w:jc w:val="both"/>
      </w:pPr>
      <w:r>
        <w:t>Open your browser and use worker node IP and NodePort described in yaml file.</w:t>
      </w:r>
    </w:p>
    <w:p w14:paraId="366D27D0" w14:textId="4908CCA2" w:rsidR="00B66016" w:rsidRDefault="00354BBC" w:rsidP="00B66016">
      <w:pPr>
        <w:pStyle w:val="ListParagraph"/>
        <w:jc w:val="both"/>
      </w:pPr>
      <w:hyperlink r:id="rId65" w:history="1">
        <w:r>
          <w:rPr>
            <w:rStyle w:val="Hyperlink"/>
          </w:rPr>
          <w:t>http://172.20.103.132:30000/currency-conversion-service/currency-converter-feign/from/USD/to/IDR/quantity/10</w:t>
        </w:r>
      </w:hyperlink>
    </w:p>
    <w:p w14:paraId="149D332D" w14:textId="77777777" w:rsidR="00B66016" w:rsidRDefault="00B66016" w:rsidP="00B66016">
      <w:pPr>
        <w:pStyle w:val="ListParagraph"/>
        <w:numPr>
          <w:ilvl w:val="0"/>
          <w:numId w:val="36"/>
        </w:numPr>
        <w:jc w:val="both"/>
      </w:pPr>
      <w:r>
        <w:t>Trace your request in zipkin web tracing</w:t>
      </w:r>
    </w:p>
    <w:p w14:paraId="0405D7B0" w14:textId="4D1616C8" w:rsidR="00354BBC" w:rsidRDefault="00354BBC" w:rsidP="00354BBC">
      <w:pPr>
        <w:pStyle w:val="ListParagraph"/>
        <w:jc w:val="both"/>
      </w:pPr>
      <w:r>
        <w:t xml:space="preserve">Follow step 10 at </w:t>
      </w:r>
      <w:r w:rsidRPr="00354BBC">
        <w:t>API Gateway Server</w:t>
      </w:r>
      <w:r>
        <w:t xml:space="preserve"> section</w:t>
      </w:r>
      <w:bookmarkStart w:id="1" w:name="_GoBack"/>
      <w:bookmarkEnd w:id="1"/>
    </w:p>
    <w:p w14:paraId="10055B8B" w14:textId="1290C56C" w:rsidR="00354BBC" w:rsidRDefault="00354BBC" w:rsidP="00354BBC">
      <w:pPr>
        <w:pStyle w:val="ListParagraph"/>
        <w:ind w:left="0"/>
        <w:jc w:val="both"/>
      </w:pPr>
      <w:r>
        <w:rPr>
          <w:noProof/>
        </w:rPr>
        <w:drawing>
          <wp:inline distT="0" distB="0" distL="0" distR="0" wp14:anchorId="56F274AF" wp14:editId="60BDF014">
            <wp:extent cx="5943600" cy="1516380"/>
            <wp:effectExtent l="0" t="0" r="0" b="762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43600" cy="1516380"/>
                    </a:xfrm>
                    <a:prstGeom prst="rect">
                      <a:avLst/>
                    </a:prstGeom>
                  </pic:spPr>
                </pic:pic>
              </a:graphicData>
            </a:graphic>
          </wp:inline>
        </w:drawing>
      </w:r>
    </w:p>
    <w:p w14:paraId="76EF3622" w14:textId="7A8ECFFE" w:rsidR="00B66016" w:rsidRPr="00697EC7" w:rsidRDefault="00B66016" w:rsidP="00B66016">
      <w:pPr>
        <w:pStyle w:val="ListParagraph"/>
        <w:jc w:val="both"/>
      </w:pPr>
    </w:p>
    <w:sectPr w:rsidR="00B66016" w:rsidRPr="00697EC7"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ADBE19" w14:textId="77777777" w:rsidR="006068A1" w:rsidRDefault="006068A1">
      <w:pPr>
        <w:spacing w:line="240" w:lineRule="auto"/>
      </w:pPr>
      <w:r>
        <w:separator/>
      </w:r>
    </w:p>
  </w:endnote>
  <w:endnote w:type="continuationSeparator" w:id="0">
    <w:p w14:paraId="595D5F8D" w14:textId="77777777" w:rsidR="006068A1" w:rsidRDefault="006068A1">
      <w:pPr>
        <w:spacing w:line="240" w:lineRule="auto"/>
      </w:pPr>
      <w:r>
        <w:continuationSeparator/>
      </w:r>
    </w:p>
  </w:endnote>
  <w:endnote w:type="continuationNotice" w:id="1">
    <w:p w14:paraId="7B2A8858" w14:textId="77777777" w:rsidR="006068A1" w:rsidRDefault="006068A1">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59799D" w14:textId="77777777" w:rsidR="006068A1" w:rsidRDefault="006068A1">
      <w:pPr>
        <w:spacing w:line="240" w:lineRule="auto"/>
      </w:pPr>
      <w:r>
        <w:separator/>
      </w:r>
    </w:p>
  </w:footnote>
  <w:footnote w:type="continuationSeparator" w:id="0">
    <w:p w14:paraId="0442E3AA" w14:textId="77777777" w:rsidR="006068A1" w:rsidRDefault="006068A1">
      <w:pPr>
        <w:spacing w:line="240" w:lineRule="auto"/>
      </w:pPr>
      <w:r>
        <w:continuationSeparator/>
      </w:r>
    </w:p>
  </w:footnote>
  <w:footnote w:type="continuationNotice" w:id="1">
    <w:p w14:paraId="37D1D996" w14:textId="77777777" w:rsidR="006068A1" w:rsidRDefault="006068A1">
      <w:pPr>
        <w:spacing w:before="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D6A4B4A"/>
    <w:multiLevelType w:val="hybridMultilevel"/>
    <w:tmpl w:val="33A48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7C7761"/>
    <w:multiLevelType w:val="hybridMultilevel"/>
    <w:tmpl w:val="AF06F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2C6D1E"/>
    <w:multiLevelType w:val="hybridMultilevel"/>
    <w:tmpl w:val="329CF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4B6F59"/>
    <w:multiLevelType w:val="hybridMultilevel"/>
    <w:tmpl w:val="942616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595458"/>
    <w:multiLevelType w:val="hybridMultilevel"/>
    <w:tmpl w:val="08EE1132"/>
    <w:lvl w:ilvl="0" w:tplc="827423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6157FD8"/>
    <w:multiLevelType w:val="hybridMultilevel"/>
    <w:tmpl w:val="0714C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6350FD"/>
    <w:multiLevelType w:val="hybridMultilevel"/>
    <w:tmpl w:val="CC3CC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8844FF"/>
    <w:multiLevelType w:val="hybridMultilevel"/>
    <w:tmpl w:val="405091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FF0DAC"/>
    <w:multiLevelType w:val="hybridMultilevel"/>
    <w:tmpl w:val="33A48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26742D"/>
    <w:multiLevelType w:val="hybridMultilevel"/>
    <w:tmpl w:val="4C500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922637"/>
    <w:multiLevelType w:val="hybridMultilevel"/>
    <w:tmpl w:val="F02EADBC"/>
    <w:lvl w:ilvl="0" w:tplc="8FB6C5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D461B42"/>
    <w:multiLevelType w:val="hybridMultilevel"/>
    <w:tmpl w:val="39C835F2"/>
    <w:lvl w:ilvl="0" w:tplc="CBB43298">
      <w:start w:val="1"/>
      <w:numFmt w:val="bullet"/>
      <w:lvlText w:val="-"/>
      <w:lvlJc w:val="left"/>
      <w:pPr>
        <w:ind w:left="1080" w:hanging="360"/>
      </w:pPr>
      <w:rPr>
        <w:rFonts w:ascii="Consolas" w:eastAsiaTheme="minorHAnsi" w:hAnsi="Consola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90B6A9B"/>
    <w:multiLevelType w:val="hybridMultilevel"/>
    <w:tmpl w:val="9B188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7">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F265F4"/>
    <w:multiLevelType w:val="hybridMultilevel"/>
    <w:tmpl w:val="14765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6"/>
    <w:lvlOverride w:ilvl="0">
      <w:startOverride w:val="1"/>
    </w:lvlOverride>
  </w:num>
  <w:num w:numId="3">
    <w:abstractNumId w:val="26"/>
  </w:num>
  <w:num w:numId="4">
    <w:abstractNumId w:val="26"/>
    <w:lvlOverride w:ilvl="0">
      <w:startOverride w:val="1"/>
    </w:lvlOverride>
  </w:num>
  <w:num w:numId="5">
    <w:abstractNumId w:val="8"/>
  </w:num>
  <w:num w:numId="6">
    <w:abstractNumId w:val="26"/>
    <w:lvlOverride w:ilvl="0">
      <w:startOverride w:val="1"/>
    </w:lvlOverride>
  </w:num>
  <w:num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27"/>
  </w:num>
  <w:num w:numId="20">
    <w:abstractNumId w:val="9"/>
  </w:num>
  <w:num w:numId="21">
    <w:abstractNumId w:val="24"/>
  </w:num>
  <w:num w:numId="22">
    <w:abstractNumId w:val="23"/>
  </w:num>
  <w:num w:numId="23">
    <w:abstractNumId w:val="28"/>
  </w:num>
  <w:num w:numId="24">
    <w:abstractNumId w:val="16"/>
  </w:num>
  <w:num w:numId="25">
    <w:abstractNumId w:val="18"/>
  </w:num>
  <w:num w:numId="26">
    <w:abstractNumId w:val="17"/>
  </w:num>
  <w:num w:numId="27">
    <w:abstractNumId w:val="12"/>
  </w:num>
  <w:num w:numId="28">
    <w:abstractNumId w:val="14"/>
  </w:num>
  <w:num w:numId="29">
    <w:abstractNumId w:val="21"/>
  </w:num>
  <w:num w:numId="30">
    <w:abstractNumId w:val="15"/>
  </w:num>
  <w:num w:numId="31">
    <w:abstractNumId w:val="13"/>
  </w:num>
  <w:num w:numId="32">
    <w:abstractNumId w:val="11"/>
  </w:num>
  <w:num w:numId="33">
    <w:abstractNumId w:val="22"/>
  </w:num>
  <w:num w:numId="34">
    <w:abstractNumId w:val="20"/>
  </w:num>
  <w:num w:numId="35">
    <w:abstractNumId w:val="25"/>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doNotDisplayPageBoundarie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22C"/>
    <w:rsid w:val="00002DBB"/>
    <w:rsid w:val="00007533"/>
    <w:rsid w:val="000150E9"/>
    <w:rsid w:val="00030E3C"/>
    <w:rsid w:val="00041A11"/>
    <w:rsid w:val="00041F83"/>
    <w:rsid w:val="00045290"/>
    <w:rsid w:val="0004645E"/>
    <w:rsid w:val="00046D38"/>
    <w:rsid w:val="00060B4F"/>
    <w:rsid w:val="00072D27"/>
    <w:rsid w:val="00073B24"/>
    <w:rsid w:val="00083C22"/>
    <w:rsid w:val="00085308"/>
    <w:rsid w:val="00086E87"/>
    <w:rsid w:val="000871A8"/>
    <w:rsid w:val="00093103"/>
    <w:rsid w:val="000A036B"/>
    <w:rsid w:val="000D00A0"/>
    <w:rsid w:val="000D0E4A"/>
    <w:rsid w:val="000D4CDD"/>
    <w:rsid w:val="000F11B9"/>
    <w:rsid w:val="000F5C3A"/>
    <w:rsid w:val="00100FB1"/>
    <w:rsid w:val="00102341"/>
    <w:rsid w:val="00105960"/>
    <w:rsid w:val="001073CE"/>
    <w:rsid w:val="00107678"/>
    <w:rsid w:val="0011019A"/>
    <w:rsid w:val="001126E8"/>
    <w:rsid w:val="00121553"/>
    <w:rsid w:val="001238BA"/>
    <w:rsid w:val="00131CAB"/>
    <w:rsid w:val="00140746"/>
    <w:rsid w:val="001472EE"/>
    <w:rsid w:val="00170CCC"/>
    <w:rsid w:val="00172438"/>
    <w:rsid w:val="00172D41"/>
    <w:rsid w:val="001735D7"/>
    <w:rsid w:val="00180769"/>
    <w:rsid w:val="00181611"/>
    <w:rsid w:val="001A662D"/>
    <w:rsid w:val="001A728C"/>
    <w:rsid w:val="001B290F"/>
    <w:rsid w:val="001B3773"/>
    <w:rsid w:val="001B6FEB"/>
    <w:rsid w:val="001D0BD1"/>
    <w:rsid w:val="001E3396"/>
    <w:rsid w:val="001F3C13"/>
    <w:rsid w:val="002017AC"/>
    <w:rsid w:val="00203461"/>
    <w:rsid w:val="00204254"/>
    <w:rsid w:val="002069FC"/>
    <w:rsid w:val="0022365C"/>
    <w:rsid w:val="00230225"/>
    <w:rsid w:val="0023030D"/>
    <w:rsid w:val="00230DEF"/>
    <w:rsid w:val="0023572E"/>
    <w:rsid w:val="002359ED"/>
    <w:rsid w:val="00236869"/>
    <w:rsid w:val="00245621"/>
    <w:rsid w:val="00252520"/>
    <w:rsid w:val="00261FBB"/>
    <w:rsid w:val="002625F9"/>
    <w:rsid w:val="002631F7"/>
    <w:rsid w:val="00264416"/>
    <w:rsid w:val="0026484A"/>
    <w:rsid w:val="0026504D"/>
    <w:rsid w:val="002700FC"/>
    <w:rsid w:val="00274640"/>
    <w:rsid w:val="00276926"/>
    <w:rsid w:val="002A2D1B"/>
    <w:rsid w:val="002A67C8"/>
    <w:rsid w:val="002B2065"/>
    <w:rsid w:val="002B3FF2"/>
    <w:rsid w:val="002B40B7"/>
    <w:rsid w:val="002B777F"/>
    <w:rsid w:val="002C5D75"/>
    <w:rsid w:val="002D288E"/>
    <w:rsid w:val="00301789"/>
    <w:rsid w:val="00302F02"/>
    <w:rsid w:val="00303B9F"/>
    <w:rsid w:val="0030504D"/>
    <w:rsid w:val="00317449"/>
    <w:rsid w:val="00321DFE"/>
    <w:rsid w:val="00325194"/>
    <w:rsid w:val="00354BBC"/>
    <w:rsid w:val="0036260E"/>
    <w:rsid w:val="00363B13"/>
    <w:rsid w:val="00370ED8"/>
    <w:rsid w:val="003728E3"/>
    <w:rsid w:val="0037672D"/>
    <w:rsid w:val="003962D3"/>
    <w:rsid w:val="0039796C"/>
    <w:rsid w:val="003B2C9D"/>
    <w:rsid w:val="003B51A7"/>
    <w:rsid w:val="003B542F"/>
    <w:rsid w:val="003C7D9D"/>
    <w:rsid w:val="003E08A7"/>
    <w:rsid w:val="003E3A63"/>
    <w:rsid w:val="003E76B5"/>
    <w:rsid w:val="003F39A5"/>
    <w:rsid w:val="003F5E29"/>
    <w:rsid w:val="00415C50"/>
    <w:rsid w:val="00416C39"/>
    <w:rsid w:val="004252AC"/>
    <w:rsid w:val="00457793"/>
    <w:rsid w:val="00457BEB"/>
    <w:rsid w:val="00461B2E"/>
    <w:rsid w:val="00463399"/>
    <w:rsid w:val="00482CFC"/>
    <w:rsid w:val="00484C72"/>
    <w:rsid w:val="00487996"/>
    <w:rsid w:val="004911C1"/>
    <w:rsid w:val="00491910"/>
    <w:rsid w:val="0049659B"/>
    <w:rsid w:val="004A3D03"/>
    <w:rsid w:val="004B1460"/>
    <w:rsid w:val="004B24F2"/>
    <w:rsid w:val="004B4DC0"/>
    <w:rsid w:val="004B6D7F"/>
    <w:rsid w:val="004D48EF"/>
    <w:rsid w:val="004D6D56"/>
    <w:rsid w:val="004D785F"/>
    <w:rsid w:val="004E744B"/>
    <w:rsid w:val="004F37EC"/>
    <w:rsid w:val="004F7760"/>
    <w:rsid w:val="00517D79"/>
    <w:rsid w:val="00520AC9"/>
    <w:rsid w:val="0054283D"/>
    <w:rsid w:val="005565B3"/>
    <w:rsid w:val="00570D21"/>
    <w:rsid w:val="00575F7D"/>
    <w:rsid w:val="005822C6"/>
    <w:rsid w:val="00582B07"/>
    <w:rsid w:val="00582F6F"/>
    <w:rsid w:val="005848AD"/>
    <w:rsid w:val="00594254"/>
    <w:rsid w:val="00596CF4"/>
    <w:rsid w:val="005B1FC1"/>
    <w:rsid w:val="005B6EB8"/>
    <w:rsid w:val="005F4732"/>
    <w:rsid w:val="00600A2E"/>
    <w:rsid w:val="00602236"/>
    <w:rsid w:val="006053FE"/>
    <w:rsid w:val="006068A1"/>
    <w:rsid w:val="006133FC"/>
    <w:rsid w:val="00614CAB"/>
    <w:rsid w:val="00632185"/>
    <w:rsid w:val="00633BC0"/>
    <w:rsid w:val="00642290"/>
    <w:rsid w:val="00646B03"/>
    <w:rsid w:val="00661DE5"/>
    <w:rsid w:val="006706DE"/>
    <w:rsid w:val="00674CE2"/>
    <w:rsid w:val="0067599C"/>
    <w:rsid w:val="0068290A"/>
    <w:rsid w:val="0069487E"/>
    <w:rsid w:val="00694C5F"/>
    <w:rsid w:val="00697AFD"/>
    <w:rsid w:val="00697EC7"/>
    <w:rsid w:val="006A7CDE"/>
    <w:rsid w:val="006B0B82"/>
    <w:rsid w:val="006B1C8E"/>
    <w:rsid w:val="006B3624"/>
    <w:rsid w:val="006B7EF2"/>
    <w:rsid w:val="006C3B5F"/>
    <w:rsid w:val="006D3A72"/>
    <w:rsid w:val="006D5EE3"/>
    <w:rsid w:val="006E12C0"/>
    <w:rsid w:val="006E5166"/>
    <w:rsid w:val="006F4D31"/>
    <w:rsid w:val="006F53EE"/>
    <w:rsid w:val="00717507"/>
    <w:rsid w:val="007263B8"/>
    <w:rsid w:val="00726D9C"/>
    <w:rsid w:val="00726F2C"/>
    <w:rsid w:val="00734DC0"/>
    <w:rsid w:val="00736D30"/>
    <w:rsid w:val="00742FF3"/>
    <w:rsid w:val="00760EE2"/>
    <w:rsid w:val="00762D0A"/>
    <w:rsid w:val="00776395"/>
    <w:rsid w:val="0078378D"/>
    <w:rsid w:val="00794B27"/>
    <w:rsid w:val="00796D51"/>
    <w:rsid w:val="00797862"/>
    <w:rsid w:val="007A7846"/>
    <w:rsid w:val="007B0750"/>
    <w:rsid w:val="007B6642"/>
    <w:rsid w:val="007B689D"/>
    <w:rsid w:val="007B7C43"/>
    <w:rsid w:val="007C2EEC"/>
    <w:rsid w:val="007C65A1"/>
    <w:rsid w:val="007D0F94"/>
    <w:rsid w:val="007E2825"/>
    <w:rsid w:val="007F2295"/>
    <w:rsid w:val="007F66F5"/>
    <w:rsid w:val="00812400"/>
    <w:rsid w:val="00820AF2"/>
    <w:rsid w:val="0082203C"/>
    <w:rsid w:val="00822B4A"/>
    <w:rsid w:val="008360A8"/>
    <w:rsid w:val="008416E0"/>
    <w:rsid w:val="008448EC"/>
    <w:rsid w:val="008472FC"/>
    <w:rsid w:val="00852E93"/>
    <w:rsid w:val="00873D38"/>
    <w:rsid w:val="00892EEE"/>
    <w:rsid w:val="008934B6"/>
    <w:rsid w:val="00897985"/>
    <w:rsid w:val="00897BFF"/>
    <w:rsid w:val="008A5FF1"/>
    <w:rsid w:val="008B2C5F"/>
    <w:rsid w:val="008C61B9"/>
    <w:rsid w:val="008D2EB5"/>
    <w:rsid w:val="008D2FA9"/>
    <w:rsid w:val="008E7763"/>
    <w:rsid w:val="008F595A"/>
    <w:rsid w:val="00905015"/>
    <w:rsid w:val="009063AA"/>
    <w:rsid w:val="00912477"/>
    <w:rsid w:val="009139AF"/>
    <w:rsid w:val="009159F8"/>
    <w:rsid w:val="00930CC0"/>
    <w:rsid w:val="00933003"/>
    <w:rsid w:val="0094124A"/>
    <w:rsid w:val="00943B06"/>
    <w:rsid w:val="00945864"/>
    <w:rsid w:val="00946AF2"/>
    <w:rsid w:val="00952128"/>
    <w:rsid w:val="00961BD6"/>
    <w:rsid w:val="00961C27"/>
    <w:rsid w:val="009759B8"/>
    <w:rsid w:val="00982A32"/>
    <w:rsid w:val="009853E9"/>
    <w:rsid w:val="00991185"/>
    <w:rsid w:val="00994AD2"/>
    <w:rsid w:val="009968FF"/>
    <w:rsid w:val="00996E16"/>
    <w:rsid w:val="009979E8"/>
    <w:rsid w:val="009B07D7"/>
    <w:rsid w:val="009B69C5"/>
    <w:rsid w:val="009C0B2C"/>
    <w:rsid w:val="009E3690"/>
    <w:rsid w:val="009E51FE"/>
    <w:rsid w:val="009E5643"/>
    <w:rsid w:val="009E5D6D"/>
    <w:rsid w:val="009F6A5E"/>
    <w:rsid w:val="009F72A7"/>
    <w:rsid w:val="00A05AC7"/>
    <w:rsid w:val="00A10870"/>
    <w:rsid w:val="00A10988"/>
    <w:rsid w:val="00A119D9"/>
    <w:rsid w:val="00A145B7"/>
    <w:rsid w:val="00A20F84"/>
    <w:rsid w:val="00A21BED"/>
    <w:rsid w:val="00A27D99"/>
    <w:rsid w:val="00A46AD4"/>
    <w:rsid w:val="00A60D92"/>
    <w:rsid w:val="00A74984"/>
    <w:rsid w:val="00A75F4F"/>
    <w:rsid w:val="00A7681C"/>
    <w:rsid w:val="00A86EAC"/>
    <w:rsid w:val="00A91BD4"/>
    <w:rsid w:val="00A91F22"/>
    <w:rsid w:val="00A923E7"/>
    <w:rsid w:val="00AA661C"/>
    <w:rsid w:val="00AC2F58"/>
    <w:rsid w:val="00AD3EC7"/>
    <w:rsid w:val="00AE500E"/>
    <w:rsid w:val="00AF04E7"/>
    <w:rsid w:val="00B12A12"/>
    <w:rsid w:val="00B237D7"/>
    <w:rsid w:val="00B32E3E"/>
    <w:rsid w:val="00B3326A"/>
    <w:rsid w:val="00B369B4"/>
    <w:rsid w:val="00B40525"/>
    <w:rsid w:val="00B53817"/>
    <w:rsid w:val="00B54664"/>
    <w:rsid w:val="00B6076E"/>
    <w:rsid w:val="00B60F1C"/>
    <w:rsid w:val="00B61F85"/>
    <w:rsid w:val="00B65275"/>
    <w:rsid w:val="00B66016"/>
    <w:rsid w:val="00B66C2A"/>
    <w:rsid w:val="00B8058D"/>
    <w:rsid w:val="00B81A2E"/>
    <w:rsid w:val="00B821B5"/>
    <w:rsid w:val="00B830FA"/>
    <w:rsid w:val="00BA0760"/>
    <w:rsid w:val="00BA3469"/>
    <w:rsid w:val="00BA3CC7"/>
    <w:rsid w:val="00BA6929"/>
    <w:rsid w:val="00BC759A"/>
    <w:rsid w:val="00BF457D"/>
    <w:rsid w:val="00BF4775"/>
    <w:rsid w:val="00BF6873"/>
    <w:rsid w:val="00C02983"/>
    <w:rsid w:val="00C14E7A"/>
    <w:rsid w:val="00C40C76"/>
    <w:rsid w:val="00C52B64"/>
    <w:rsid w:val="00C558EE"/>
    <w:rsid w:val="00C6547A"/>
    <w:rsid w:val="00C872D0"/>
    <w:rsid w:val="00C930AF"/>
    <w:rsid w:val="00C973EC"/>
    <w:rsid w:val="00CA0C45"/>
    <w:rsid w:val="00CA403D"/>
    <w:rsid w:val="00CB246E"/>
    <w:rsid w:val="00CB29EC"/>
    <w:rsid w:val="00CB443B"/>
    <w:rsid w:val="00CC3AB0"/>
    <w:rsid w:val="00CC68B9"/>
    <w:rsid w:val="00CD2F33"/>
    <w:rsid w:val="00CE104D"/>
    <w:rsid w:val="00CE1361"/>
    <w:rsid w:val="00CE71B2"/>
    <w:rsid w:val="00CF038D"/>
    <w:rsid w:val="00CF12AE"/>
    <w:rsid w:val="00CF63A1"/>
    <w:rsid w:val="00D033AD"/>
    <w:rsid w:val="00D1798D"/>
    <w:rsid w:val="00D26155"/>
    <w:rsid w:val="00D2646B"/>
    <w:rsid w:val="00D317B4"/>
    <w:rsid w:val="00D43BFB"/>
    <w:rsid w:val="00D440BE"/>
    <w:rsid w:val="00D443DC"/>
    <w:rsid w:val="00D448A0"/>
    <w:rsid w:val="00D4573A"/>
    <w:rsid w:val="00D46550"/>
    <w:rsid w:val="00D62083"/>
    <w:rsid w:val="00D661BA"/>
    <w:rsid w:val="00D670A9"/>
    <w:rsid w:val="00D85A5F"/>
    <w:rsid w:val="00D877B6"/>
    <w:rsid w:val="00D87F8B"/>
    <w:rsid w:val="00D902A4"/>
    <w:rsid w:val="00D92C4E"/>
    <w:rsid w:val="00D96CC8"/>
    <w:rsid w:val="00DA32D9"/>
    <w:rsid w:val="00DA387F"/>
    <w:rsid w:val="00DB1131"/>
    <w:rsid w:val="00DB2323"/>
    <w:rsid w:val="00DB331E"/>
    <w:rsid w:val="00DB46AB"/>
    <w:rsid w:val="00DC0F3F"/>
    <w:rsid w:val="00DC4A8B"/>
    <w:rsid w:val="00DC4E21"/>
    <w:rsid w:val="00DD3154"/>
    <w:rsid w:val="00DD5358"/>
    <w:rsid w:val="00DD767C"/>
    <w:rsid w:val="00DE156E"/>
    <w:rsid w:val="00DE24EA"/>
    <w:rsid w:val="00DF5D1C"/>
    <w:rsid w:val="00E00849"/>
    <w:rsid w:val="00E05495"/>
    <w:rsid w:val="00E06FB2"/>
    <w:rsid w:val="00E14592"/>
    <w:rsid w:val="00E1588C"/>
    <w:rsid w:val="00E224A0"/>
    <w:rsid w:val="00E227F1"/>
    <w:rsid w:val="00E254F0"/>
    <w:rsid w:val="00E32E72"/>
    <w:rsid w:val="00E368D1"/>
    <w:rsid w:val="00E40636"/>
    <w:rsid w:val="00E46BB7"/>
    <w:rsid w:val="00E51168"/>
    <w:rsid w:val="00E72A21"/>
    <w:rsid w:val="00E73D7F"/>
    <w:rsid w:val="00E7715A"/>
    <w:rsid w:val="00E95FD3"/>
    <w:rsid w:val="00EA3854"/>
    <w:rsid w:val="00EA444A"/>
    <w:rsid w:val="00EB30CC"/>
    <w:rsid w:val="00EB700D"/>
    <w:rsid w:val="00EE7D67"/>
    <w:rsid w:val="00F048D4"/>
    <w:rsid w:val="00F06CF2"/>
    <w:rsid w:val="00F131F3"/>
    <w:rsid w:val="00F163A1"/>
    <w:rsid w:val="00F226AE"/>
    <w:rsid w:val="00F23B3F"/>
    <w:rsid w:val="00F2622C"/>
    <w:rsid w:val="00F27CD0"/>
    <w:rsid w:val="00F33B83"/>
    <w:rsid w:val="00F34C84"/>
    <w:rsid w:val="00F47C43"/>
    <w:rsid w:val="00F54BD0"/>
    <w:rsid w:val="00F61A58"/>
    <w:rsid w:val="00F84EBB"/>
    <w:rsid w:val="00F86487"/>
    <w:rsid w:val="00F86537"/>
    <w:rsid w:val="00F86816"/>
    <w:rsid w:val="00F94D3E"/>
    <w:rsid w:val="00FA7537"/>
    <w:rsid w:val="00FB3EF4"/>
    <w:rsid w:val="00FE2F21"/>
    <w:rsid w:val="00FE6DD2"/>
    <w:rsid w:val="00FF1B69"/>
    <w:rsid w:val="00FF44F1"/>
    <w:rsid w:val="00FF5D69"/>
    <w:rsid w:val="00FF5FDF"/>
    <w:rsid w:val="011FB6E9"/>
    <w:rsid w:val="0EAD38C6"/>
    <w:rsid w:val="106BEE14"/>
    <w:rsid w:val="18A54296"/>
    <w:rsid w:val="1C3417B8"/>
    <w:rsid w:val="22919D18"/>
    <w:rsid w:val="2B571113"/>
    <w:rsid w:val="2ED4F76B"/>
    <w:rsid w:val="2FA5BE4B"/>
    <w:rsid w:val="32DEDD74"/>
    <w:rsid w:val="3AA4BCD9"/>
    <w:rsid w:val="3C0EA467"/>
    <w:rsid w:val="3CA6F04D"/>
    <w:rsid w:val="3E020ECA"/>
    <w:rsid w:val="4D4F2310"/>
    <w:rsid w:val="53F4B2C0"/>
    <w:rsid w:val="67D8E53C"/>
    <w:rsid w:val="6E0ACDE0"/>
    <w:rsid w:val="6F44090F"/>
    <w:rsid w:val="7196AC47"/>
    <w:rsid w:val="746974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850C6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Ind w:w="0" w:type="dxa"/>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Ind w:w="0" w:type="dxa"/>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Ind w:w="0" w:type="dxa"/>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Ind w:w="0" w:type="dxa"/>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Ind w:w="0" w:type="dxa"/>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Ind w:w="0" w:type="dxa"/>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Ind w:w="0" w:type="dxa"/>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Ind w:w="0" w:type="dxa"/>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Ind w:w="0" w:type="dxa"/>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CellMar>
        <w:top w:w="0" w:type="dxa"/>
        <w:left w:w="108" w:type="dxa"/>
        <w:bottom w:w="0" w:type="dxa"/>
        <w:right w:w="108" w:type="dxa"/>
      </w:tblCellMar>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Ind w:w="0" w:type="dxa"/>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CellMar>
        <w:top w:w="0" w:type="dxa"/>
        <w:left w:w="108" w:type="dxa"/>
        <w:bottom w:w="0" w:type="dxa"/>
        <w:right w:w="108" w:type="dxa"/>
      </w:tblCellMar>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Ind w:w="0" w:type="dxa"/>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CellMar>
        <w:top w:w="0" w:type="dxa"/>
        <w:left w:w="108" w:type="dxa"/>
        <w:bottom w:w="0" w:type="dxa"/>
        <w:right w:w="108" w:type="dxa"/>
      </w:tblCellMar>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Ind w:w="0" w:type="dxa"/>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CellMar>
        <w:top w:w="0" w:type="dxa"/>
        <w:left w:w="108" w:type="dxa"/>
        <w:bottom w:w="0" w:type="dxa"/>
        <w:right w:w="108" w:type="dxa"/>
      </w:tblCellMar>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Ind w:w="0" w:type="dxa"/>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Ind w:w="0" w:type="dxa"/>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Ind w:w="0" w:type="dxa"/>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Ind w:w="0" w:type="dxa"/>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CellMar>
        <w:top w:w="0" w:type="dxa"/>
        <w:left w:w="108" w:type="dxa"/>
        <w:bottom w:w="0" w:type="dxa"/>
        <w:right w:w="108" w:type="dxa"/>
      </w:tblCellMar>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Ind w:w="0" w:type="dxa"/>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CellMar>
        <w:top w:w="0" w:type="dxa"/>
        <w:left w:w="108" w:type="dxa"/>
        <w:bottom w:w="0" w:type="dxa"/>
        <w:right w:w="108" w:type="dxa"/>
      </w:tblCellMar>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Ind w:w="0" w:type="dxa"/>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Ind w:w="0" w:type="dxa"/>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Ind w:w="0" w:type="dxa"/>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Ind w:w="0" w:type="dxa"/>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Ind w:w="0" w:type="dxa"/>
      <w:tblBorders>
        <w:top w:val="single" w:sz="8" w:space="0" w:color="FF0000" w:themeColor="accent2"/>
        <w:left w:val="single" w:sz="8" w:space="0" w:color="FF0000" w:themeColor="accent2"/>
        <w:bottom w:val="single" w:sz="8" w:space="0" w:color="FF0000" w:themeColor="accent2"/>
        <w:right w:val="single" w:sz="8" w:space="0" w:color="FF000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Ind w:w="0" w:type="dxa"/>
      <w:tblBorders>
        <w:top w:val="single" w:sz="8" w:space="0" w:color="2B579A" w:themeColor="accent5"/>
        <w:left w:val="single" w:sz="8" w:space="0" w:color="2B579A" w:themeColor="accent5"/>
        <w:bottom w:val="single" w:sz="8" w:space="0" w:color="2B579A" w:themeColor="accent5"/>
        <w:right w:val="single" w:sz="8" w:space="0" w:color="2B579A"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Ind w:w="0" w:type="dxa"/>
      <w:tblBorders>
        <w:top w:val="single" w:sz="8" w:space="0" w:color="FF0000" w:themeColor="accent2"/>
        <w:bottom w:val="single" w:sz="8" w:space="0" w:color="FF000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Ind w:w="0" w:type="dxa"/>
      <w:tblBorders>
        <w:top w:val="single" w:sz="8" w:space="0" w:color="2B579A" w:themeColor="accent5"/>
        <w:bottom w:val="single" w:sz="8" w:space="0" w:color="2B579A"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Ind w:w="0" w:type="dxa"/>
      <w:tblBorders>
        <w:top w:val="single" w:sz="4" w:space="0" w:color="FF6666" w:themeColor="accent2" w:themeTint="99"/>
        <w:bottom w:val="single" w:sz="4" w:space="0" w:color="FF6666" w:themeColor="accent2" w:themeTint="99"/>
        <w:insideH w:val="single" w:sz="4" w:space="0" w:color="FF6666"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Ind w:w="0" w:type="dxa"/>
      <w:tblBorders>
        <w:top w:val="single" w:sz="4" w:space="0" w:color="C9C9C9" w:themeColor="accent3" w:themeTint="99"/>
        <w:bottom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Ind w:w="0" w:type="dxa"/>
      <w:tblBorders>
        <w:top w:val="single" w:sz="4" w:space="0" w:color="FFD966" w:themeColor="accent4" w:themeTint="99"/>
        <w:bottom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Ind w:w="0" w:type="dxa"/>
      <w:tblBorders>
        <w:top w:val="single" w:sz="4" w:space="0" w:color="6C95D6" w:themeColor="accent5" w:themeTint="99"/>
        <w:bottom w:val="single" w:sz="4" w:space="0" w:color="6C95D6" w:themeColor="accent5" w:themeTint="99"/>
        <w:insideH w:val="single" w:sz="4" w:space="0" w:color="6C95D6"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Ind w:w="0" w:type="dxa"/>
      <w:tblBorders>
        <w:top w:val="single" w:sz="4" w:space="0" w:color="A8D08D" w:themeColor="accent6" w:themeTint="99"/>
        <w:bottom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Ind w:w="0" w:type="dxa"/>
      <w:tblBorders>
        <w:top w:val="single" w:sz="4" w:space="0" w:color="FF0000" w:themeColor="accent2"/>
        <w:left w:val="single" w:sz="4" w:space="0" w:color="FF0000" w:themeColor="accent2"/>
        <w:bottom w:val="single" w:sz="4" w:space="0" w:color="FF0000" w:themeColor="accent2"/>
        <w:right w:val="single" w:sz="4" w:space="0" w:color="FF0000" w:themeColor="accent2"/>
      </w:tblBorders>
      <w:tblCellMar>
        <w:top w:w="0" w:type="dxa"/>
        <w:left w:w="108" w:type="dxa"/>
        <w:bottom w:w="0" w:type="dxa"/>
        <w:right w:w="108" w:type="dxa"/>
      </w:tblCellMar>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Ind w:w="0" w:type="dxa"/>
      <w:tblBorders>
        <w:top w:val="single" w:sz="4" w:space="0" w:color="FFC000" w:themeColor="accent4"/>
        <w:left w:val="single" w:sz="4" w:space="0" w:color="FFC000" w:themeColor="accent4"/>
        <w:bottom w:val="single" w:sz="4" w:space="0" w:color="FFC000" w:themeColor="accent4"/>
        <w:right w:val="single" w:sz="4" w:space="0" w:color="FFC000" w:themeColor="accent4"/>
      </w:tblBorders>
      <w:tblCellMar>
        <w:top w:w="0" w:type="dxa"/>
        <w:left w:w="108" w:type="dxa"/>
        <w:bottom w:w="0" w:type="dxa"/>
        <w:right w:w="108" w:type="dxa"/>
      </w:tblCellMar>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Ind w:w="0" w:type="dxa"/>
      <w:tblBorders>
        <w:top w:val="single" w:sz="4" w:space="0" w:color="2B579A" w:themeColor="accent5"/>
        <w:left w:val="single" w:sz="4" w:space="0" w:color="2B579A" w:themeColor="accent5"/>
        <w:bottom w:val="single" w:sz="4" w:space="0" w:color="2B579A" w:themeColor="accent5"/>
        <w:right w:val="single" w:sz="4" w:space="0" w:color="2B579A" w:themeColor="accent5"/>
      </w:tblBorders>
      <w:tblCellMar>
        <w:top w:w="0" w:type="dxa"/>
        <w:left w:w="108" w:type="dxa"/>
        <w:bottom w:w="0" w:type="dxa"/>
        <w:right w:w="108" w:type="dxa"/>
      </w:tblCellMar>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Ind w:w="0" w:type="dxa"/>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Ind w:w="0" w:type="dxa"/>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Ind w:w="0" w:type="dxa"/>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CellMar>
        <w:top w:w="0" w:type="dxa"/>
        <w:left w:w="108" w:type="dxa"/>
        <w:bottom w:w="0" w:type="dxa"/>
        <w:right w:w="108" w:type="dxa"/>
      </w:tblCellMar>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Ind w:w="0" w:type="dxa"/>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CellMar>
        <w:top w:w="0" w:type="dxa"/>
        <w:left w:w="108" w:type="dxa"/>
        <w:bottom w:w="0" w:type="dxa"/>
        <w:right w:w="108" w:type="dxa"/>
      </w:tblCellMar>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Ind w:w="0" w:type="dxa"/>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CellMar>
        <w:top w:w="0" w:type="dxa"/>
        <w:left w:w="108" w:type="dxa"/>
        <w:bottom w:w="0" w:type="dxa"/>
        <w:right w:w="108" w:type="dxa"/>
      </w:tblCellMar>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Ind w:w="0" w:type="dxa"/>
      <w:tblBorders>
        <w:top w:val="single" w:sz="4" w:space="0" w:color="FF0000" w:themeColor="accent2"/>
        <w:bottom w:val="single" w:sz="4" w:space="0" w:color="FF0000" w:themeColor="accent2"/>
      </w:tblBorders>
      <w:tblCellMar>
        <w:top w:w="0" w:type="dxa"/>
        <w:left w:w="108" w:type="dxa"/>
        <w:bottom w:w="0" w:type="dxa"/>
        <w:right w:w="108" w:type="dxa"/>
      </w:tblCellMar>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Ind w:w="0" w:type="dxa"/>
      <w:tblBorders>
        <w:top w:val="single" w:sz="4" w:space="0" w:color="FFC000" w:themeColor="accent4"/>
        <w:bottom w:val="single" w:sz="4" w:space="0" w:color="FFC000" w:themeColor="accent4"/>
      </w:tblBorders>
      <w:tblCellMar>
        <w:top w:w="0" w:type="dxa"/>
        <w:left w:w="108" w:type="dxa"/>
        <w:bottom w:w="0" w:type="dxa"/>
        <w:right w:w="108" w:type="dxa"/>
      </w:tblCellMar>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Ind w:w="0" w:type="dxa"/>
      <w:tblBorders>
        <w:top w:val="single" w:sz="4" w:space="0" w:color="2B579A" w:themeColor="accent5"/>
        <w:bottom w:val="single" w:sz="4" w:space="0" w:color="2B579A" w:themeColor="accent5"/>
      </w:tblBorders>
      <w:tblCellMar>
        <w:top w:w="0" w:type="dxa"/>
        <w:left w:w="108" w:type="dxa"/>
        <w:bottom w:w="0" w:type="dxa"/>
        <w:right w:w="108" w:type="dxa"/>
      </w:tblCellMar>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Ind w:w="0" w:type="dxa"/>
      <w:tblBorders>
        <w:top w:val="single" w:sz="4" w:space="0" w:color="70AD47" w:themeColor="accent6"/>
        <w:bottom w:val="single" w:sz="4" w:space="0" w:color="70AD47" w:themeColor="accent6"/>
      </w:tblBorders>
      <w:tblCellMar>
        <w:top w:w="0" w:type="dxa"/>
        <w:left w:w="108" w:type="dxa"/>
        <w:bottom w:w="0" w:type="dxa"/>
        <w:right w:w="108" w:type="dxa"/>
      </w:tblCellMar>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CellMar>
        <w:top w:w="0" w:type="dxa"/>
        <w:left w:w="108" w:type="dxa"/>
        <w:bottom w:w="0" w:type="dxa"/>
        <w:right w:w="108" w:type="dxa"/>
      </w:tblCellMar>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Ind w:w="0" w:type="dxa"/>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CellMar>
        <w:top w:w="0" w:type="dxa"/>
        <w:left w:w="108" w:type="dxa"/>
        <w:bottom w:w="0" w:type="dxa"/>
        <w:right w:w="108" w:type="dxa"/>
      </w:tblCellMar>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CellMar>
        <w:top w:w="0" w:type="dxa"/>
        <w:left w:w="108" w:type="dxa"/>
        <w:bottom w:w="0" w:type="dxa"/>
        <w:right w:w="108" w:type="dxa"/>
      </w:tblCellMar>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Ind w:w="0" w:type="dxa"/>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CellMar>
        <w:top w:w="0" w:type="dxa"/>
        <w:left w:w="108" w:type="dxa"/>
        <w:bottom w:w="0" w:type="dxa"/>
        <w:right w:w="108" w:type="dxa"/>
      </w:tblCellMar>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CellMar>
        <w:top w:w="0" w:type="dxa"/>
        <w:left w:w="108" w:type="dxa"/>
        <w:bottom w:w="0" w:type="dxa"/>
        <w:right w:w="108" w:type="dxa"/>
      </w:tblCellMar>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CellMar>
        <w:top w:w="0" w:type="dxa"/>
        <w:left w:w="108" w:type="dxa"/>
        <w:bottom w:w="0" w:type="dxa"/>
        <w:right w:w="108" w:type="dxa"/>
      </w:tblCellMar>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CellMar>
        <w:top w:w="0" w:type="dxa"/>
        <w:left w:w="108" w:type="dxa"/>
        <w:bottom w:w="0" w:type="dxa"/>
        <w:right w:w="108" w:type="dxa"/>
      </w:tblCellMar>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Ind w:w="0" w:type="dxa"/>
      <w:tblBorders>
        <w:top w:val="single" w:sz="8" w:space="0" w:color="FF0000" w:themeColor="accent2"/>
        <w:bottom w:val="single" w:sz="8" w:space="0" w:color="FF000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Ind w:w="0" w:type="dxa"/>
      <w:tblBorders>
        <w:top w:val="single" w:sz="8" w:space="0" w:color="2B579A" w:themeColor="accent5"/>
        <w:bottom w:val="single" w:sz="8" w:space="0" w:color="2B579A"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0000" w:themeColor="accent2"/>
        <w:left w:val="single" w:sz="8" w:space="0" w:color="FF0000" w:themeColor="accent2"/>
        <w:bottom w:val="single" w:sz="8" w:space="0" w:color="FF0000" w:themeColor="accent2"/>
        <w:right w:val="single" w:sz="8" w:space="0" w:color="FF000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2B579A" w:themeColor="accent5"/>
        <w:left w:val="single" w:sz="8" w:space="0" w:color="2B579A" w:themeColor="accent5"/>
        <w:bottom w:val="single" w:sz="8" w:space="0" w:color="2B579A" w:themeColor="accent5"/>
        <w:right w:val="single" w:sz="8" w:space="0" w:color="2B579A"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Ind w:w="0" w:type="dxa"/>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Ind w:w="0" w:type="dxa"/>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F33B8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F33B8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customStyle="1" w:styleId="UnresolvedMention">
    <w:name w:val="Unresolved Mention"/>
    <w:basedOn w:val="DefaultParagraphFont"/>
    <w:uiPriority w:val="99"/>
    <w:unhideWhenUsed/>
    <w:rsid w:val="00F131F3"/>
    <w:rPr>
      <w:color w:val="605E5C"/>
      <w:shd w:val="clear" w:color="auto" w:fill="E1DFDD"/>
    </w:rPr>
  </w:style>
  <w:style w:type="character" w:customStyle="1" w:styleId="Mention">
    <w:name w:val="Mention"/>
    <w:basedOn w:val="DefaultParagraphFont"/>
    <w:uiPriority w:val="99"/>
    <w:unhideWhenUsed/>
    <w:rsid w:val="0026441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559050751">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715078341">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w.githubusercontent.com/sidie88/service-discovery-in-kubernetes/master/kube-config/config" TargetMode="Externa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8.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hyperlink" Target="http://172.20.103.132:32074/" TargetMode="External"/><Relationship Id="rId55" Type="http://schemas.openxmlformats.org/officeDocument/2006/relationships/image" Target="media/image42.png"/><Relationship Id="rId63" Type="http://schemas.openxmlformats.org/officeDocument/2006/relationships/image" Target="media/image50.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sidie88/service-discovery-in-kubernetes.git" TargetMode="External"/><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0.png"/><Relationship Id="rId58" Type="http://schemas.openxmlformats.org/officeDocument/2006/relationships/image" Target="media/image45.png"/><Relationship Id="rId66" Type="http://schemas.openxmlformats.org/officeDocument/2006/relationships/image" Target="media/image5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7.png"/><Relationship Id="rId57" Type="http://schemas.openxmlformats.org/officeDocument/2006/relationships/image" Target="media/image44.png"/><Relationship Id="rId61" Type="http://schemas.openxmlformats.org/officeDocument/2006/relationships/image" Target="media/image4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3.png"/><Relationship Id="rId52" Type="http://schemas.openxmlformats.org/officeDocument/2006/relationships/image" Target="media/image39.png"/><Relationship Id="rId60" Type="http://schemas.openxmlformats.org/officeDocument/2006/relationships/image" Target="media/image47.png"/><Relationship Id="rId65" Type="http://schemas.openxmlformats.org/officeDocument/2006/relationships/hyperlink" Target="http://172.20.103.132:30000/currency-conversion-service/currency-converter-feign/from/USD/to/IDR/quantity/10" TargetMode="External"/><Relationship Id="rId4" Type="http://schemas.openxmlformats.org/officeDocument/2006/relationships/settings" Target="settings.xml"/><Relationship Id="rId9" Type="http://schemas.openxmlformats.org/officeDocument/2006/relationships/hyperlink" Target="https://raw.githubusercontent.com/sidie88/service-discovery-in-kubernetes/master/kube-config/config"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2.png"/><Relationship Id="rId48" Type="http://schemas.openxmlformats.org/officeDocument/2006/relationships/hyperlink" Target="http://172.20.103.132:30000/currency-exchange-service/currency-exchange/from/USD/to/IDR" TargetMode="External"/><Relationship Id="rId56" Type="http://schemas.openxmlformats.org/officeDocument/2006/relationships/image" Target="media/image43.png"/><Relationship Id="rId64" Type="http://schemas.openxmlformats.org/officeDocument/2006/relationships/image" Target="media/image51.png"/><Relationship Id="rId8" Type="http://schemas.openxmlformats.org/officeDocument/2006/relationships/image" Target="media/image1.jpg"/><Relationship Id="rId51"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currency-exchange-service.default.svc.cluster.local" TargetMode="External"/><Relationship Id="rId46" Type="http://schemas.openxmlformats.org/officeDocument/2006/relationships/image" Target="media/image35.png"/><Relationship Id="rId59" Type="http://schemas.openxmlformats.org/officeDocument/2006/relationships/image" Target="media/image46.png"/><Relationship Id="rId67"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30.png"/><Relationship Id="rId54" Type="http://schemas.openxmlformats.org/officeDocument/2006/relationships/image" Target="media/image41.png"/><Relationship Id="rId62" Type="http://schemas.openxmlformats.org/officeDocument/2006/relationships/image" Target="media/image4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rsidi\AppData\Roaming\Microsoft\Templates\Collaborate%20in%20Word%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4305F-7322-48C7-B81C-DF46DA967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Collaborate in Word tutorial.dotx</Template>
  <TotalTime>0</TotalTime>
  <Pages>20</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2019-08-03T01:31:00Z</dcterms:created>
  <dcterms:modified xsi:type="dcterms:W3CDTF">2019-08-07T04:06:00Z</dcterms:modified>
</cp:coreProperties>
</file>